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77" w:rsidRPr="00134C70" w:rsidRDefault="00BB0ABE" w:rsidP="00B32094">
      <w:pPr>
        <w:pStyle w:val="Heading1"/>
        <w:jc w:val="center"/>
        <w:rPr>
          <w:b w:val="0"/>
        </w:rPr>
      </w:pPr>
      <w:r w:rsidRPr="00134C70">
        <w:rPr>
          <w:b w:val="0"/>
        </w:rPr>
        <w:t xml:space="preserve">The influence of sarcomere shortening velocity on the end-systolic force-length relationship in simulated </w:t>
      </w:r>
      <w:proofErr w:type="spellStart"/>
      <w:r w:rsidRPr="00134C70">
        <w:rPr>
          <w:b w:val="0"/>
        </w:rPr>
        <w:t>cardiomyocytes</w:t>
      </w:r>
      <w:proofErr w:type="spellEnd"/>
    </w:p>
    <w:p w:rsidR="005D722F" w:rsidRDefault="005D722F" w:rsidP="004A3B8E">
      <w:pPr>
        <w:jc w:val="both"/>
        <w:rPr>
          <w:b/>
        </w:rPr>
      </w:pPr>
    </w:p>
    <w:p w:rsidR="005D722F" w:rsidRPr="004A3B8E" w:rsidRDefault="005D722F" w:rsidP="004A3B8E">
      <w:pPr>
        <w:jc w:val="both"/>
        <w:rPr>
          <w:vertAlign w:val="superscript"/>
        </w:rPr>
      </w:pPr>
      <w:r>
        <w:t>Megan E. Guidry</w:t>
      </w:r>
      <w:r>
        <w:rPr>
          <w:vertAlign w:val="superscript"/>
        </w:rPr>
        <w:t>1</w:t>
      </w:r>
      <w:r>
        <w:t>, Denis S. Loiselle</w:t>
      </w:r>
      <w:r>
        <w:rPr>
          <w:vertAlign w:val="superscript"/>
        </w:rPr>
        <w:t>1,2</w:t>
      </w:r>
      <w:r>
        <w:t xml:space="preserve">, </w:t>
      </w:r>
      <w:proofErr w:type="spellStart"/>
      <w:r>
        <w:t>Martyn</w:t>
      </w:r>
      <w:proofErr w:type="spellEnd"/>
      <w:r>
        <w:t xml:space="preserve"> P. Nash</w:t>
      </w:r>
      <w:r>
        <w:rPr>
          <w:vertAlign w:val="superscript"/>
        </w:rPr>
        <w:t>1,3</w:t>
      </w:r>
      <w:r>
        <w:t>, Edmund J. Crampin</w:t>
      </w:r>
      <w:r>
        <w:rPr>
          <w:vertAlign w:val="superscript"/>
        </w:rPr>
        <w:t>4</w:t>
      </w:r>
      <w:r>
        <w:t>, David P. Nickerson</w:t>
      </w:r>
      <w:r>
        <w:rPr>
          <w:vertAlign w:val="superscript"/>
        </w:rPr>
        <w:t>1</w:t>
      </w:r>
      <w:r>
        <w:t>, Kenneth Tran</w:t>
      </w:r>
      <w:r>
        <w:rPr>
          <w:vertAlign w:val="superscript"/>
        </w:rPr>
        <w:t>1</w:t>
      </w:r>
    </w:p>
    <w:p w:rsidR="005D722F" w:rsidRDefault="005D722F" w:rsidP="004A3B8E">
      <w:pPr>
        <w:pStyle w:val="ListParagraph"/>
        <w:numPr>
          <w:ilvl w:val="0"/>
          <w:numId w:val="10"/>
        </w:numPr>
        <w:jc w:val="both"/>
      </w:pPr>
      <w:r>
        <w:t>Auckland Bioengineering Institute, The University of Auckland, New Zealand</w:t>
      </w:r>
    </w:p>
    <w:p w:rsidR="005D722F" w:rsidRDefault="005D722F" w:rsidP="004A3B8E">
      <w:pPr>
        <w:pStyle w:val="ListParagraph"/>
        <w:numPr>
          <w:ilvl w:val="0"/>
          <w:numId w:val="10"/>
        </w:numPr>
        <w:jc w:val="both"/>
      </w:pPr>
      <w:r>
        <w:t>Department of Physiology, The University of Auckland, New Zealand</w:t>
      </w:r>
    </w:p>
    <w:p w:rsidR="005D722F" w:rsidRDefault="005D722F" w:rsidP="004A3B8E">
      <w:pPr>
        <w:pStyle w:val="ListParagraph"/>
        <w:numPr>
          <w:ilvl w:val="0"/>
          <w:numId w:val="10"/>
        </w:numPr>
        <w:jc w:val="both"/>
      </w:pPr>
      <w:r>
        <w:t>Department of Engineering Science,  The University of Auckland, New Zealand</w:t>
      </w:r>
    </w:p>
    <w:p w:rsidR="005D722F" w:rsidRDefault="005D722F" w:rsidP="004A3B8E">
      <w:pPr>
        <w:pStyle w:val="ListParagraph"/>
        <w:numPr>
          <w:ilvl w:val="0"/>
          <w:numId w:val="10"/>
        </w:numPr>
        <w:jc w:val="both"/>
      </w:pPr>
      <w:r>
        <w:t>University of Melbourne, Australia</w:t>
      </w:r>
    </w:p>
    <w:p w:rsidR="005D722F" w:rsidRPr="004A3B8E" w:rsidRDefault="005D722F" w:rsidP="004A3B8E">
      <w:pPr>
        <w:pStyle w:val="ListParagraph"/>
        <w:jc w:val="both"/>
      </w:pPr>
    </w:p>
    <w:p w:rsidR="000B11AF" w:rsidRPr="004A3B8E" w:rsidRDefault="000B11AF" w:rsidP="004A3B8E">
      <w:pPr>
        <w:jc w:val="both"/>
      </w:pPr>
    </w:p>
    <w:p w:rsidR="005D722F" w:rsidRDefault="005D722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D722F" w:rsidRDefault="005D722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br w:type="page"/>
      </w:r>
    </w:p>
    <w:p w:rsidR="00B32094" w:rsidRDefault="00B32094">
      <w:pPr>
        <w:pStyle w:val="Heading1"/>
        <w:rPr>
          <w:b w:val="0"/>
        </w:rPr>
      </w:pPr>
      <w:r w:rsidRPr="00956E6E">
        <w:rPr>
          <w:b w:val="0"/>
          <w:highlight w:val="yellow"/>
        </w:rPr>
        <w:lastRenderedPageBreak/>
        <w:t>Key points summary</w:t>
      </w:r>
    </w:p>
    <w:p w:rsidR="00E404AE" w:rsidRPr="00E404AE" w:rsidRDefault="00E404AE" w:rsidP="00E404AE">
      <w:pPr>
        <w:pStyle w:val="ListParagraph"/>
      </w:pPr>
    </w:p>
    <w:p w:rsidR="008648D3" w:rsidRDefault="00B32094" w:rsidP="001C7E2E">
      <w:pPr>
        <w:pStyle w:val="Heading1"/>
        <w:rPr>
          <w:b w:val="0"/>
        </w:rPr>
      </w:pPr>
      <w:r w:rsidRPr="00134C70">
        <w:rPr>
          <w:b w:val="0"/>
        </w:rPr>
        <w:t>Abstract</w:t>
      </w:r>
    </w:p>
    <w:p w:rsidR="001C7E2E" w:rsidRPr="001C7E2E" w:rsidRDefault="001C7E2E" w:rsidP="00FB4A52">
      <w:pPr>
        <w:spacing w:after="0"/>
      </w:pPr>
    </w:p>
    <w:p w:rsidR="00FB089C" w:rsidRDefault="008648D3" w:rsidP="00FB4A52">
      <w:pPr>
        <w:spacing w:after="0"/>
      </w:pPr>
      <w:r>
        <w:t xml:space="preserve">In </w:t>
      </w:r>
      <w:r w:rsidR="000F251C">
        <w:t>a number of</w:t>
      </w:r>
      <w:r>
        <w:t xml:space="preserve"> experimental studies, end-systolic curves</w:t>
      </w:r>
      <w:r w:rsidR="000F251C">
        <w:t>,</w:t>
      </w:r>
      <w:r w:rsidR="002E7935">
        <w:t xml:space="preserve"> </w:t>
      </w:r>
      <w:r w:rsidR="000F251C">
        <w:t>which</w:t>
      </w:r>
      <w:r w:rsidR="002E7935">
        <w:t xml:space="preserve"> quantify cardiac contractility</w:t>
      </w:r>
      <w:r w:rsidR="000F251C">
        <w:t>,</w:t>
      </w:r>
      <w:r w:rsidR="002E7935">
        <w:t xml:space="preserve"> </w:t>
      </w:r>
      <w:r w:rsidR="000F251C">
        <w:t xml:space="preserve">have been shown to </w:t>
      </w:r>
      <w:r>
        <w:t xml:space="preserve">depend on </w:t>
      </w:r>
      <w:r w:rsidR="009E6E44">
        <w:t>the type of contraction</w:t>
      </w:r>
      <w:r w:rsidR="000F251C">
        <w:t>: isometric or isotonic</w:t>
      </w:r>
      <w:r w:rsidR="009E6E44">
        <w:t xml:space="preserve">.  </w:t>
      </w:r>
      <w:r w:rsidR="000F251C">
        <w:t xml:space="preserve">In </w:t>
      </w:r>
      <w:r>
        <w:t>isotonic contraction</w:t>
      </w:r>
      <w:r w:rsidR="000F251C">
        <w:t>s</w:t>
      </w:r>
      <w:r w:rsidR="000B0832">
        <w:t>,</w:t>
      </w:r>
      <w:r>
        <w:t xml:space="preserve"> </w:t>
      </w:r>
      <w:r w:rsidR="000F251C">
        <w:t>the</w:t>
      </w:r>
      <w:r>
        <w:t xml:space="preserve"> muscle </w:t>
      </w:r>
      <w:r w:rsidR="00925386">
        <w:t>decreas</w:t>
      </w:r>
      <w:r w:rsidR="000F251C">
        <w:t>es</w:t>
      </w:r>
      <w:r w:rsidR="00925386">
        <w:t xml:space="preserve"> in length</w:t>
      </w:r>
      <w:r w:rsidR="000F251C">
        <w:t>; an isometric contraction</w:t>
      </w:r>
      <w:r w:rsidR="00452D52">
        <w:t xml:space="preserve">, conversely, </w:t>
      </w:r>
      <w:r w:rsidR="000F251C">
        <w:t xml:space="preserve">is characterised by </w:t>
      </w:r>
      <w:r>
        <w:t xml:space="preserve">zero </w:t>
      </w:r>
      <w:r w:rsidR="000F251C">
        <w:t>change of length</w:t>
      </w:r>
      <w:r>
        <w:t>.</w:t>
      </w:r>
      <w:r w:rsidR="00F63896">
        <w:t xml:space="preserve">  </w:t>
      </w:r>
      <w:r w:rsidR="000B0832">
        <w:t>Thus,</w:t>
      </w:r>
      <w:r w:rsidR="00F63896">
        <w:t xml:space="preserve"> the presence or </w:t>
      </w:r>
      <w:r w:rsidR="000F251C">
        <w:t>absence</w:t>
      </w:r>
      <w:r w:rsidR="00F63896">
        <w:t xml:space="preserve"> of sarcomere shortening is a fundamental characteristic that differentiates the</w:t>
      </w:r>
      <w:r w:rsidR="000B0832">
        <w:t>se</w:t>
      </w:r>
      <w:r w:rsidR="000F251C">
        <w:t xml:space="preserve"> two </w:t>
      </w:r>
      <w:r w:rsidR="009E6E44">
        <w:t>modes of contraction</w:t>
      </w:r>
      <w:r w:rsidR="00F63896">
        <w:t>.</w:t>
      </w:r>
      <w:r>
        <w:t xml:space="preserve">  </w:t>
      </w:r>
      <w:r w:rsidR="000F251C">
        <w:t xml:space="preserve">We predict that </w:t>
      </w:r>
      <w:r w:rsidR="009007E5">
        <w:t xml:space="preserve">the dependence of cross-bridge kinetics on </w:t>
      </w:r>
      <w:r w:rsidR="000F251C">
        <w:t>sarcomere</w:t>
      </w:r>
      <w:r>
        <w:t xml:space="preserve"> shortening </w:t>
      </w:r>
      <w:r w:rsidR="008D6FA7">
        <w:t>velocity</w:t>
      </w:r>
      <w:r w:rsidR="000B0832">
        <w:t xml:space="preserve"> </w:t>
      </w:r>
      <w:r>
        <w:t>is the</w:t>
      </w:r>
      <w:r w:rsidR="00FB089C">
        <w:t xml:space="preserve"> </w:t>
      </w:r>
      <w:r>
        <w:t xml:space="preserve">cause </w:t>
      </w:r>
      <w:r w:rsidR="000F251C">
        <w:t>of the</w:t>
      </w:r>
      <w:r>
        <w:t xml:space="preserve"> differing isometric and work-loop end-systolic curves.  To test this prediction, a cell-level cardiac model was </w:t>
      </w:r>
      <w:r w:rsidR="00931089">
        <w:t>constructed</w:t>
      </w:r>
      <w:r>
        <w:t xml:space="preserve"> to simulate </w:t>
      </w:r>
      <w:proofErr w:type="spellStart"/>
      <w:r>
        <w:t>cardiomyocyte</w:t>
      </w:r>
      <w:proofErr w:type="spellEnd"/>
      <w:r>
        <w:t xml:space="preserve"> contractions </w:t>
      </w:r>
      <w:r w:rsidR="009007E5">
        <w:t xml:space="preserve">undertaking an isometric or a work-loop protocol and in the presence or absence of </w:t>
      </w:r>
      <w:r>
        <w:t xml:space="preserve">velocity dependence.  </w:t>
      </w:r>
    </w:p>
    <w:p w:rsidR="00931089" w:rsidRDefault="00931089" w:rsidP="00FB4A52">
      <w:pPr>
        <w:spacing w:after="0"/>
      </w:pPr>
    </w:p>
    <w:p w:rsidR="001C7E2E" w:rsidRPr="000F251C" w:rsidRDefault="000F251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F251C">
        <w:t xml:space="preserve">The mathematical model consists of three major components that </w:t>
      </w:r>
      <w:r w:rsidR="008D129C">
        <w:t xml:space="preserve">concurrently </w:t>
      </w:r>
      <w:r w:rsidR="008B66A7" w:rsidRPr="000F251C">
        <w:t>simulate electrical</w:t>
      </w:r>
      <w:r w:rsidR="000D5298">
        <w:t xml:space="preserve"> depolarisation</w:t>
      </w:r>
      <w:r w:rsidRPr="000F251C">
        <w:t>, Ca</w:t>
      </w:r>
      <w:r w:rsidRPr="004F0346">
        <w:rPr>
          <w:vertAlign w:val="superscript"/>
        </w:rPr>
        <w:t>2+</w:t>
      </w:r>
      <w:r w:rsidRPr="000F251C">
        <w:t xml:space="preserve"> kinetics and cross</w:t>
      </w:r>
      <w:r w:rsidR="00590C73">
        <w:t>-</w:t>
      </w:r>
      <w:r w:rsidRPr="000F251C">
        <w:t xml:space="preserve">bridge mechanics. </w:t>
      </w:r>
      <w:commentRangeStart w:id="0"/>
      <w:r w:rsidRPr="000F251C">
        <w:t xml:space="preserve">Velocity-dependence </w:t>
      </w:r>
      <w:commentRangeEnd w:id="0"/>
      <w:r w:rsidR="008D129C">
        <w:rPr>
          <w:rStyle w:val="CommentReference"/>
        </w:rPr>
        <w:commentReference w:id="0"/>
      </w:r>
      <w:ins w:id="1" w:author="ABI_IT" w:date="2016-04-20T11:57:00Z">
        <w:r w:rsidR="008D129C">
          <w:t xml:space="preserve">features </w:t>
        </w:r>
      </w:ins>
      <w:r w:rsidRPr="000F251C">
        <w:t xml:space="preserve">in the latter component in two </w:t>
      </w:r>
      <w:r w:rsidR="008D129C">
        <w:t>ways</w:t>
      </w:r>
      <w:r w:rsidRPr="000F251C">
        <w:t xml:space="preserve">: </w:t>
      </w:r>
      <w:r w:rsidR="008D129C">
        <w:t xml:space="preserve">shortening velocity modulates the </w:t>
      </w:r>
      <w:r w:rsidRPr="000F251C">
        <w:t>rate of rotation of the cross</w:t>
      </w:r>
      <w:r w:rsidR="00590C73">
        <w:t>-</w:t>
      </w:r>
      <w:r w:rsidRPr="000F251C">
        <w:t xml:space="preserve">bridge in the bound, force-bearing state and the rate of detachment from this state. Its effect on contributing to the difference between the end-systolic force-length relations was examined by sequentially </w:t>
      </w:r>
      <w:r w:rsidR="0066364E">
        <w:t xml:space="preserve">activating it </w:t>
      </w:r>
      <w:r w:rsidRPr="000F251C">
        <w:t xml:space="preserve">in </w:t>
      </w:r>
      <w:r w:rsidR="0066364E">
        <w:t>work-loop</w:t>
      </w:r>
      <w:r w:rsidRPr="000F251C">
        <w:t xml:space="preserve"> simulations, thereby progressively converting </w:t>
      </w:r>
      <w:r w:rsidR="0066364E">
        <w:t>the end-systolic force-len</w:t>
      </w:r>
      <w:r w:rsidR="00F044EB">
        <w:t xml:space="preserve">gth relationship of a work-loop </w:t>
      </w:r>
      <w:r w:rsidRPr="000F251C">
        <w:t>co</w:t>
      </w:r>
      <w:r>
        <w:t xml:space="preserve">ntraction into an isometric </w:t>
      </w:r>
      <w:del w:id="2" w:author="ABI_IT" w:date="2016-04-20T11:59:00Z">
        <w:r w:rsidDel="008D129C">
          <w:delText>one</w:delText>
        </w:r>
      </w:del>
      <w:ins w:id="3" w:author="ABI_IT" w:date="2016-04-20T11:59:00Z">
        <w:r w:rsidR="008D129C">
          <w:t>regime</w:t>
        </w:r>
      </w:ins>
      <w:r w:rsidRPr="000F251C">
        <w:t>.</w:t>
      </w:r>
      <w:r>
        <w:t xml:space="preserve">  </w:t>
      </w:r>
      <w:r w:rsidR="00F044EB">
        <w:t>Using this computational modelling approach, we show that the increase in cross-bridge</w:t>
      </w:r>
      <w:r w:rsidRPr="009200E4">
        <w:t xml:space="preserve"> detachment associated with sarcomere shortening velocity is the </w:t>
      </w:r>
      <w:r w:rsidR="00F044EB">
        <w:t>primary cause</w:t>
      </w:r>
      <w:r w:rsidRPr="009200E4">
        <w:t xml:space="preserve"> </w:t>
      </w:r>
      <w:r w:rsidR="00F044EB">
        <w:t>of</w:t>
      </w:r>
      <w:r w:rsidRPr="009200E4">
        <w:t xml:space="preserve"> the right-shifted </w:t>
      </w:r>
      <w:r w:rsidR="00F044EB">
        <w:t>location of the work-loop end-</w:t>
      </w:r>
      <w:r w:rsidRPr="009200E4">
        <w:t>systolic curve</w:t>
      </w:r>
      <w:r w:rsidR="00F044EB">
        <w:t xml:space="preserve"> </w:t>
      </w:r>
      <w:r w:rsidR="00F044EB" w:rsidRPr="00863CC3">
        <w:rPr>
          <w:i/>
        </w:rPr>
        <w:t>vis-à-vis</w:t>
      </w:r>
      <w:r w:rsidR="00F044EB">
        <w:t xml:space="preserve"> that of isometric contractions</w:t>
      </w:r>
      <w:r w:rsidRPr="009200E4">
        <w:t>.</w:t>
      </w:r>
      <w:r>
        <w:t xml:space="preserve">      </w:t>
      </w:r>
      <w:r w:rsidR="001C7E2E" w:rsidRPr="000F251C">
        <w:br w:type="page"/>
      </w:r>
    </w:p>
    <w:p w:rsidR="00256CB8" w:rsidRDefault="00B32094" w:rsidP="004A3B8E">
      <w:pPr>
        <w:pStyle w:val="Heading1"/>
      </w:pPr>
      <w:r w:rsidRPr="00134C70">
        <w:rPr>
          <w:b w:val="0"/>
        </w:rPr>
        <w:lastRenderedPageBreak/>
        <w:t>Introduction</w:t>
      </w:r>
    </w:p>
    <w:p w:rsidR="00710708" w:rsidRDefault="00EC7683" w:rsidP="00710708">
      <w:r>
        <w:t>E</w:t>
      </w:r>
      <w:r w:rsidR="009C645E">
        <w:t xml:space="preserve">nd-systolic force-length </w:t>
      </w:r>
      <w:r w:rsidR="00E96E65">
        <w:t xml:space="preserve">(or pressure-volume) relationships occupy a special place in cardiovascular physiology, often serving as proxies for cardiac contractility. It is sobering to reflect that the existence of two distinct relationships, one for isometric (or </w:t>
      </w:r>
      <w:proofErr w:type="spellStart"/>
      <w:r w:rsidR="00E96E65">
        <w:t>isovolumic</w:t>
      </w:r>
      <w:proofErr w:type="spellEnd"/>
      <w:r w:rsidR="00E96E65">
        <w:t xml:space="preserve">) contractions and a distinctly separate one for isotonic (or ejecting) contractions has been recognised since the 1899 publication by Otto Frank </w:t>
      </w:r>
      <w:r w:rsidR="00B218CF">
        <w:fldChar w:fldCharType="begin"/>
      </w:r>
      <w:r w:rsidR="00B218CF">
        <w:instrText xml:space="preserve"> ADDIN ZOTERO_ITEM CSL_CITATION {"citationID":"dWjNzEGP","properties":{"formattedCitation":"(1899)","plainCitation":"(1899)"},"citationItems":[{"id":60,"uris":["http://zotero.org/users/local/KlDwBHxE/items/CXWMKV8I"],"uri":["http://zotero.org/users/local/KlDwBHxE/items/CXWMKV8I"],"itemData":{"id":60,"type":"article-journal","title":"Die Grundform des arteriellen Pulses.","container-title":"Z Biol","page":"483-526","volume":"37","author":[{"family":"Frank","given":"Otto"}],"issued":{"date-parts":[["1899"]]}},"suppress-author":true}],"schema":"https://github.com/citation-style-language/schema/raw/master/csl-citation.json"} </w:instrText>
      </w:r>
      <w:r w:rsidR="00B218CF">
        <w:fldChar w:fldCharType="separate"/>
      </w:r>
      <w:r w:rsidR="00B218CF" w:rsidRPr="004F0346">
        <w:rPr>
          <w:rFonts w:ascii="Calibri" w:hAnsi="Calibri"/>
        </w:rPr>
        <w:t>(1899)</w:t>
      </w:r>
      <w:r w:rsidR="00B218CF">
        <w:fldChar w:fldCharType="end"/>
      </w:r>
      <w:r w:rsidR="00E00BDF">
        <w:fldChar w:fldCharType="begin"/>
      </w:r>
      <w:r w:rsidR="00E00BDF">
        <w:instrText xml:space="preserve"> ADDIN ZOTERO_ITEM CSL_CITATION {"citationID":"YtZyO7p6","properties":{"formattedCitation":"(Frank, 1899 p.jgcj)","plainCitation":"(Frank, 1899 p.jgcj)"},"citationItems":[{"id":60,"uris":["http://zotero.org/users/local/KlDwBHxE/items/CXWMKV8I"],"uri":["http://zotero.org/users/local/KlDwBHxE/items/CXWMKV8I"],"itemData":{"id":60,"type":"article-journal","title":"Die Grundform des arteriellen Pulses.","container-title":"Z Biol","page":"483-526","volume":"37","author":[{"family":"Frank","given":"Otto"}],"issued":{"date-parts":[["1899"]]}},"locator":"jgcj","label":"line"}],"schema":"https://github.com/citation-style-language/schema/raw/master/csl-citation.json"} </w:instrText>
      </w:r>
      <w:r w:rsidR="00E00BDF">
        <w:fldChar w:fldCharType="end"/>
      </w:r>
      <w:r w:rsidR="00E00BDF">
        <w:t xml:space="preserve"> </w:t>
      </w:r>
      <w:r w:rsidR="00E96E65">
        <w:t>but remains unexplained. Frank’s findings (reproduced in Fig</w:t>
      </w:r>
      <w:r w:rsidR="0054697A">
        <w:t>ure</w:t>
      </w:r>
      <w:r w:rsidR="00E96E65">
        <w:t> 1</w:t>
      </w:r>
      <w:r w:rsidR="0054697A">
        <w:t>A</w:t>
      </w:r>
      <w:r w:rsidR="00E96E65">
        <w:t xml:space="preserve">) arose from experiments performed in the isolated heart of the frog and clearly reveal the existence of two distinct, contraction profile-dependent, end-systolic relations.  </w:t>
      </w:r>
      <w:r w:rsidR="00D64317" w:rsidRPr="00A35D2B">
        <w:t xml:space="preserve">Despite </w:t>
      </w:r>
      <w:r w:rsidR="00E96E65">
        <w:t>Frank’s</w:t>
      </w:r>
      <w:r w:rsidR="00D64317" w:rsidRPr="00A35D2B">
        <w:t xml:space="preserve"> insight and over 100 years of research, the mechanisms responsible for this phenomenon are still not well understood.</w:t>
      </w:r>
      <w:r w:rsidR="00D64317">
        <w:t xml:space="preserve">  </w:t>
      </w:r>
      <w:r w:rsidR="00E96E65">
        <w:t xml:space="preserve">But findings in the subsequent literature are remarkably consistent: </w:t>
      </w:r>
      <w:r w:rsidR="008F3748">
        <w:t>the</w:t>
      </w:r>
      <w:r w:rsidR="00014D70">
        <w:t xml:space="preserve"> isometric</w:t>
      </w:r>
      <w:r w:rsidR="00CB5A57">
        <w:t xml:space="preserve"> end-systolic </w:t>
      </w:r>
      <w:r w:rsidR="00E96E65">
        <w:t>relation</w:t>
      </w:r>
      <w:r w:rsidR="00CB5A57">
        <w:t xml:space="preserve"> </w:t>
      </w:r>
      <w:r w:rsidR="008F3748">
        <w:t>lies</w:t>
      </w:r>
      <w:r w:rsidR="00CB5A57">
        <w:t xml:space="preserve"> to the left</w:t>
      </w:r>
      <w:r w:rsidR="00E96E65">
        <w:t xml:space="preserve"> and above that</w:t>
      </w:r>
      <w:r w:rsidR="00CB5A57">
        <w:t xml:space="preserve"> of</w:t>
      </w:r>
      <w:r w:rsidR="00E96E65">
        <w:t xml:space="preserve"> the equivalent isotonic</w:t>
      </w:r>
      <w:r w:rsidR="00CB5A57">
        <w:t xml:space="preserve"> </w:t>
      </w:r>
      <w:r w:rsidR="00E96E65">
        <w:t>(or</w:t>
      </w:r>
      <w:r w:rsidR="00014D70">
        <w:t xml:space="preserve"> work-loop</w:t>
      </w:r>
      <w:r w:rsidR="00E96E65">
        <w:t>) curve</w:t>
      </w:r>
      <w:r w:rsidR="00014D70">
        <w:t xml:space="preserve"> </w:t>
      </w:r>
      <w:r w:rsidR="00B734FD">
        <w:t>(see Figure 1)</w:t>
      </w:r>
      <w:r w:rsidR="00CB5A57">
        <w:t xml:space="preserve">.  This suggests that shortening itself reduces </w:t>
      </w:r>
      <w:r w:rsidR="00E96E65">
        <w:t>the ability of a</w:t>
      </w:r>
      <w:r w:rsidR="00CB5A57">
        <w:t xml:space="preserve"> muscle to maintain force </w:t>
      </w:r>
      <w:r w:rsidR="00E96E65">
        <w:t>as it undergoes shortening</w:t>
      </w:r>
      <w:r w:rsidR="00FB5456">
        <w:t xml:space="preserve"> </w:t>
      </w:r>
      <w:r w:rsidR="000A47BF">
        <w:fldChar w:fldCharType="begin"/>
      </w:r>
      <w:r w:rsidR="000A47BF">
        <w:instrText xml:space="preserve"> ADDIN ZOTERO_ITEM CSL_CITATION {"citationID":"1roj1p2obr","properties":{"formattedCitation":"(Edman &amp; Nilsson, 1971)","plainCitation":"(Edman &amp; Nilsson, 1971)"},"citationItems":[{"id":57,"uris":["http://zotero.org/users/local/KlDwBHxE/items/XIARNVCT"],"uri":["http://zotero.org/users/local/KlDwBHxE/items/XIARNVCT"],"itemData":{"id":57,"type":"article-journal","title":"Time course of the active state in relation to muscle length and movement: a comparative study on skeletal muscle an myocardium","container-title":"Cardiovascular Research","author":[{"family":"Edman","given":"K.A.P."},{"family":"Nilsson","given":"E."}],"issued":{"date-parts":[["1971"]]}}}],"schema":"https://github.com/citation-style-language/schema/raw/master/csl-citation.json"} </w:instrText>
      </w:r>
      <w:r w:rsidR="000A47BF">
        <w:fldChar w:fldCharType="separate"/>
      </w:r>
      <w:r w:rsidR="000A47BF" w:rsidRPr="000A47BF">
        <w:rPr>
          <w:rFonts w:ascii="Calibri" w:hAnsi="Calibri"/>
        </w:rPr>
        <w:t>(Edman &amp; Nilsson, 1971)</w:t>
      </w:r>
      <w:r w:rsidR="000A47BF">
        <w:fldChar w:fldCharType="end"/>
      </w:r>
      <w:r w:rsidR="000A47BF">
        <w:t>.</w:t>
      </w:r>
      <w:r w:rsidR="00CB5A57">
        <w:t xml:space="preserve"> </w:t>
      </w:r>
    </w:p>
    <w:p w:rsidR="001C0A9F" w:rsidRDefault="00FE5686" w:rsidP="004A3B8E">
      <w:r w:rsidRPr="00FE5686">
        <w:t xml:space="preserve">While this phenomenon is readily replicated the cellular mechanism remains elusive. Various explanations have been proffered: loading history (Taylor &amp; Burrows, 1970; </w:t>
      </w:r>
      <w:proofErr w:type="spellStart"/>
      <w:r w:rsidRPr="00FE5686">
        <w:t>Sørhus</w:t>
      </w:r>
      <w:proofErr w:type="spellEnd"/>
      <w:r w:rsidRPr="00FE5686">
        <w:t xml:space="preserve"> et al., 2000), inotropic state (Taylor &amp; Burrows, 1970), differing energy requirements (Taylor &amp; Burrows, 1970),</w:t>
      </w:r>
      <w:r w:rsidR="00703DB7">
        <w:t xml:space="preserve"> </w:t>
      </w:r>
      <w:r w:rsidRPr="00FE5686">
        <w:t xml:space="preserve">and muscle </w:t>
      </w:r>
      <w:r w:rsidR="00703DB7">
        <w:t>shortening per se (Brady, 1967)</w:t>
      </w:r>
      <w:r w:rsidRPr="00FE5686">
        <w:t>. We have focussed attention strictly on mechanics, recognisi</w:t>
      </w:r>
      <w:r w:rsidR="00703DB7">
        <w:t xml:space="preserve">ng that cross-bridge </w:t>
      </w:r>
      <w:r w:rsidR="007F4C1E">
        <w:t>cycling</w:t>
      </w:r>
      <w:r w:rsidRPr="00FE5686">
        <w:t>, the essential aspect of force generation, takes a finite amount of time to occur.  Thus, when filaments slide past each other, as they do during muscle shortening, cross-bridges have a limited window of time in which to form</w:t>
      </w:r>
      <w:r w:rsidR="001663B6">
        <w:t xml:space="preserve"> </w:t>
      </w:r>
      <w:r w:rsidR="001663B6">
        <w:fldChar w:fldCharType="begin"/>
      </w:r>
      <w:r w:rsidR="001663B6">
        <w:instrText xml:space="preserve"> ADDIN ZOTERO_ITEM CSL_CITATION {"citationID":"1ohlbo9aqp","properties":{"formattedCitation":"(Brady, 1967)","plainCitation":"(Brady, 1967)"},"citationItems":[{"id":44,"uris":["http://zotero.org/users/local/KlDwBHxE/items/VRWKINN4"],"uri":["http://zotero.org/users/local/KlDwBHxE/items/VRWKINN4"],"itemData":{"id":44,"type":"article-journal","title":"Length-Tension Relations in Cardiac Muscle","container-title":"American Zoologist","page":"603-610","volume":"7","issue":"3","author":[{"family":"Brady","given":"Allan"}],"issued":{"date-parts":[["1967"]]}}}],"schema":"https://github.com/citation-style-language/schema/raw/master/csl-citation.json"} </w:instrText>
      </w:r>
      <w:r w:rsidR="001663B6">
        <w:fldChar w:fldCharType="separate"/>
      </w:r>
      <w:r w:rsidR="001663B6" w:rsidRPr="001663B6">
        <w:rPr>
          <w:rFonts w:ascii="Calibri" w:hAnsi="Calibri"/>
        </w:rPr>
        <w:t>(Brady, 1967)</w:t>
      </w:r>
      <w:r w:rsidR="001663B6">
        <w:fldChar w:fldCharType="end"/>
      </w:r>
      <w:r w:rsidRPr="00FE5686">
        <w:t>.  This means that, for any given sarcomere length, the number of attached cross-bridges decreases as sarcomere shortening velocity increases. Hence, sarcomere shortening velocity directly influences the formation of cross-bridges as well as the amount of force these cross-bri</w:t>
      </w:r>
      <w:r w:rsidR="001663B6">
        <w:t xml:space="preserve">dges can collectively </w:t>
      </w:r>
      <w:r w:rsidR="001663B6" w:rsidRPr="00D14943">
        <w:t>generate</w:t>
      </w:r>
      <w:r w:rsidRPr="00D14943">
        <w:t>.</w:t>
      </w:r>
      <w:r w:rsidR="00D14943">
        <w:t xml:space="preserve">  </w:t>
      </w:r>
      <w:r w:rsidRPr="00D14943">
        <w:t>Thus</w:t>
      </w:r>
      <w:r w:rsidRPr="00FE5686">
        <w:t xml:space="preserve"> we arrive at the question that motivates our inv</w:t>
      </w:r>
      <w:r>
        <w:t>estigation</w:t>
      </w:r>
      <w:proofErr w:type="gramStart"/>
      <w:r w:rsidRPr="00FE5686">
        <w:t>:</w:t>
      </w:r>
      <w:r>
        <w:t xml:space="preserve"> </w:t>
      </w:r>
      <w:r w:rsidRPr="00FE5686">
        <w:t>”</w:t>
      </w:r>
      <w:proofErr w:type="gramEnd"/>
      <w:r w:rsidRPr="00FE5686">
        <w:t>Does sarcomere shortening velocity contribute substantially to the differing end-systolic force-length relations observed experimentally between isometric vs. work-loop contractions?” Our method of investigation is mathematical modelling.</w:t>
      </w: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4F0346" w:rsidRDefault="004F0346" w:rsidP="008047C1">
      <w:pPr>
        <w:spacing w:after="0"/>
        <w:ind w:firstLine="720"/>
        <w:rPr>
          <w:sz w:val="32"/>
          <w:szCs w:val="32"/>
        </w:rPr>
      </w:pPr>
    </w:p>
    <w:p w:rsidR="004F0346" w:rsidRDefault="004F0346" w:rsidP="008047C1">
      <w:pPr>
        <w:spacing w:after="0"/>
        <w:ind w:firstLine="720"/>
        <w:rPr>
          <w:sz w:val="32"/>
          <w:szCs w:val="32"/>
        </w:rPr>
      </w:pPr>
    </w:p>
    <w:p w:rsidR="004F0346" w:rsidRDefault="004F0346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DA42B9" w:rsidRDefault="00DA42B9" w:rsidP="008047C1">
      <w:pPr>
        <w:spacing w:after="0"/>
        <w:ind w:firstLine="720"/>
        <w:rPr>
          <w:sz w:val="32"/>
          <w:szCs w:val="32"/>
        </w:rPr>
      </w:pPr>
    </w:p>
    <w:p w:rsidR="008047C1" w:rsidRPr="008047C1" w:rsidRDefault="008047C1" w:rsidP="008047C1">
      <w:pPr>
        <w:spacing w:after="0"/>
        <w:ind w:firstLine="720"/>
        <w:rPr>
          <w:sz w:val="32"/>
          <w:szCs w:val="32"/>
        </w:rPr>
      </w:pPr>
      <w:r w:rsidRPr="008047C1"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>.</w:t>
      </w:r>
    </w:p>
    <w:p w:rsidR="008047C1" w:rsidRDefault="00AF7B74" w:rsidP="00E8796D">
      <w:pPr>
        <w:jc w:val="center"/>
      </w:pPr>
      <w:r w:rsidRPr="00AB1605">
        <w:rPr>
          <w:noProof/>
          <w:lang w:eastAsia="en-NZ"/>
        </w:rPr>
        <w:drawing>
          <wp:inline distT="0" distB="0" distL="0" distR="0" wp14:anchorId="2142FADC" wp14:editId="219E9EF8">
            <wp:extent cx="2345198" cy="332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98" cy="33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47C1" w:rsidRPr="008047C1" w:rsidRDefault="008047C1" w:rsidP="008047C1">
      <w:pPr>
        <w:spacing w:after="0"/>
        <w:ind w:firstLine="720"/>
        <w:rPr>
          <w:sz w:val="32"/>
          <w:szCs w:val="32"/>
        </w:rPr>
      </w:pPr>
      <w:r w:rsidRPr="008047C1">
        <w:rPr>
          <w:sz w:val="32"/>
          <w:szCs w:val="32"/>
        </w:rPr>
        <w:t>B</w:t>
      </w:r>
      <w:r>
        <w:rPr>
          <w:sz w:val="32"/>
          <w:szCs w:val="32"/>
        </w:rPr>
        <w:t>.</w:t>
      </w:r>
      <w:r w:rsidR="00AF7B74" w:rsidRPr="00AF7B74">
        <w:rPr>
          <w:noProof/>
          <w:lang w:eastAsia="en-NZ"/>
        </w:rPr>
        <w:t xml:space="preserve"> </w:t>
      </w:r>
    </w:p>
    <w:p w:rsidR="00006887" w:rsidRDefault="00AF7B74">
      <w:pPr>
        <w:keepNext/>
        <w:jc w:val="center"/>
        <w:rPr>
          <w:ins w:id="4" w:author="ABI_IT" w:date="2016-05-10T10:56:00Z"/>
        </w:rPr>
        <w:pPrChange w:id="5" w:author="ABI_IT" w:date="2016-05-10T10:56:00Z">
          <w:pPr>
            <w:jc w:val="center"/>
          </w:pPr>
        </w:pPrChange>
      </w:pPr>
      <w:r>
        <w:rPr>
          <w:noProof/>
          <w:lang w:eastAsia="en-NZ"/>
        </w:rPr>
        <w:drawing>
          <wp:inline distT="0" distB="0" distL="0" distR="0" wp14:anchorId="5D4549C9" wp14:editId="462C9EFA">
            <wp:extent cx="3641698" cy="207570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dy isometric vs. isoton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00" cy="20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6D" w:rsidRDefault="00006887">
      <w:pPr>
        <w:pStyle w:val="Caption"/>
        <w:jc w:val="center"/>
        <w:pPrChange w:id="6" w:author="ABI_IT" w:date="2016-05-10T10:56:00Z">
          <w:pPr>
            <w:jc w:val="center"/>
          </w:pPr>
        </w:pPrChange>
      </w:pPr>
      <w:ins w:id="7" w:author="ABI_IT" w:date="2016-05-10T10:56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8" w:author="ABI_IT" w:date="2016-10-27T09:49:00Z">
        <w:r w:rsidR="00FB50E8">
          <w:rPr>
            <w:noProof/>
          </w:rPr>
          <w:t>1</w:t>
        </w:r>
      </w:ins>
      <w:ins w:id="9" w:author="ABI_IT" w:date="2016-05-10T10:56:00Z">
        <w:r>
          <w:fldChar w:fldCharType="end"/>
        </w:r>
      </w:ins>
    </w:p>
    <w:p w:rsidR="00DA42B9" w:rsidRPr="00860B32" w:rsidRDefault="00AF7B74" w:rsidP="00DF2863">
      <w:pPr>
        <w:rPr>
          <w:i/>
        </w:rPr>
      </w:pPr>
      <w:r w:rsidRPr="00860B32">
        <w:rPr>
          <w:i/>
        </w:rPr>
        <w:t>A</w:t>
      </w:r>
      <w:r w:rsidR="008047C1" w:rsidRPr="00860B32">
        <w:rPr>
          <w:i/>
        </w:rPr>
        <w:t xml:space="preserve">: Stylised plot of passive (end-diastolic: lower-most two curved lines) and active (end-systolic: upper-most three curved lines) pressure-volume relationships of excised frog heart.  Note the separate end-systolic relationship for isometric (solid line) and </w:t>
      </w:r>
      <w:proofErr w:type="spellStart"/>
      <w:r w:rsidR="008047C1" w:rsidRPr="00860B32">
        <w:rPr>
          <w:i/>
        </w:rPr>
        <w:t>afterloaded</w:t>
      </w:r>
      <w:proofErr w:type="spellEnd"/>
      <w:r w:rsidR="008047C1" w:rsidRPr="00860B32">
        <w:rPr>
          <w:i/>
        </w:rPr>
        <w:t xml:space="preserve"> (broken line) twitches.  Modified from Figure 3 of </w:t>
      </w:r>
      <w:r w:rsidR="00BD4336" w:rsidRPr="00860B32">
        <w:rPr>
          <w:i/>
        </w:rPr>
        <w:t xml:space="preserve">Frank </w:t>
      </w:r>
      <w:r w:rsidR="008047C1" w:rsidRPr="00860B32">
        <w:rPr>
          <w:i/>
        </w:rPr>
        <w:fldChar w:fldCharType="begin"/>
      </w:r>
      <w:r w:rsidR="00BD4336" w:rsidRPr="00860B32">
        <w:rPr>
          <w:i/>
        </w:rPr>
        <w:instrText xml:space="preserve"> ADDIN ZOTERO_ITEM CSL_CITATION {"citationID":"PC70fgjm","properties":{"formattedCitation":"(1899)","plainCitation":"(1899)"},"citationItems":[{"id":60,"uris":["http://zotero.org/users/local/KlDwBHxE/items/CXWMKV8I"],"uri":["http://zotero.org/users/local/KlDwBHxE/items/CXWMKV8I"],"itemData":{"id":60,"type":"article-journal","title":"Die Grundform des arteriellen Pulses.","container-title":"Z Biol","page":"483-526","volume":"37","author":[{"family":"Frank","given":"Otto"}],"issued":{"date-parts":[["1899"]]}},"suppress-author":true}],"schema":"https://github.com/citation-style-language/schema/raw/master/csl-citation.json"} </w:instrText>
      </w:r>
      <w:r w:rsidR="008047C1" w:rsidRPr="00860B32">
        <w:rPr>
          <w:i/>
        </w:rPr>
        <w:fldChar w:fldCharType="separate"/>
      </w:r>
      <w:r w:rsidR="00BD4336" w:rsidRPr="00860B32">
        <w:rPr>
          <w:rFonts w:ascii="Calibri" w:hAnsi="Calibri"/>
          <w:i/>
        </w:rPr>
        <w:t>(1899)</w:t>
      </w:r>
      <w:r w:rsidR="008047C1" w:rsidRPr="00860B32">
        <w:rPr>
          <w:i/>
        </w:rPr>
        <w:fldChar w:fldCharType="end"/>
      </w:r>
      <w:r w:rsidR="000D5298" w:rsidRPr="00860B32">
        <w:rPr>
          <w:i/>
        </w:rPr>
        <w:t xml:space="preserve">, with permission of the Copyright Clearance </w:t>
      </w:r>
      <w:proofErr w:type="spellStart"/>
      <w:r w:rsidR="000D5298" w:rsidRPr="00860B32">
        <w:rPr>
          <w:i/>
        </w:rPr>
        <w:t>Center</w:t>
      </w:r>
      <w:proofErr w:type="spellEnd"/>
      <w:r w:rsidR="000D5298" w:rsidRPr="00860B32">
        <w:rPr>
          <w:i/>
        </w:rPr>
        <w:t xml:space="preserve"> via </w:t>
      </w:r>
      <w:proofErr w:type="spellStart"/>
      <w:r w:rsidR="000D5298" w:rsidRPr="00860B32">
        <w:rPr>
          <w:i/>
        </w:rPr>
        <w:t>RightsLink</w:t>
      </w:r>
      <w:proofErr w:type="spellEnd"/>
      <w:r w:rsidR="000D5298" w:rsidRPr="00860B32">
        <w:rPr>
          <w:i/>
        </w:rPr>
        <w:t>: License Number 3840330537202</w:t>
      </w:r>
      <w:r w:rsidR="008047C1" w:rsidRPr="00860B32">
        <w:rPr>
          <w:i/>
        </w:rPr>
        <w:t xml:space="preserve">. </w:t>
      </w:r>
      <w:r w:rsidRPr="00860B32">
        <w:rPr>
          <w:i/>
        </w:rPr>
        <w:t>B:</w:t>
      </w:r>
      <w:r w:rsidR="00A22070" w:rsidRPr="00860B32">
        <w:rPr>
          <w:i/>
        </w:rPr>
        <w:t xml:space="preserve"> </w:t>
      </w:r>
      <w:r w:rsidR="000D5298" w:rsidRPr="00860B32">
        <w:rPr>
          <w:i/>
        </w:rPr>
        <w:t>E</w:t>
      </w:r>
      <w:r w:rsidRPr="00860B32">
        <w:rPr>
          <w:i/>
        </w:rPr>
        <w:t xml:space="preserve">xample </w:t>
      </w:r>
      <w:r w:rsidR="000D5298" w:rsidRPr="00860B32">
        <w:rPr>
          <w:i/>
        </w:rPr>
        <w:t xml:space="preserve">of </w:t>
      </w:r>
      <w:r w:rsidRPr="00860B32">
        <w:rPr>
          <w:i/>
        </w:rPr>
        <w:t xml:space="preserve">the relative difference in end-systolic curves between </w:t>
      </w:r>
      <w:proofErr w:type="spellStart"/>
      <w:r w:rsidRPr="00860B32">
        <w:rPr>
          <w:i/>
        </w:rPr>
        <w:t>isometrically</w:t>
      </w:r>
      <w:proofErr w:type="spellEnd"/>
      <w:r w:rsidRPr="00860B32">
        <w:rPr>
          <w:i/>
        </w:rPr>
        <w:t xml:space="preserve"> and </w:t>
      </w:r>
      <w:proofErr w:type="spellStart"/>
      <w:r w:rsidRPr="00860B32">
        <w:rPr>
          <w:i/>
        </w:rPr>
        <w:t>isotonically</w:t>
      </w:r>
      <w:proofErr w:type="spellEnd"/>
      <w:r w:rsidRPr="00860B32">
        <w:rPr>
          <w:i/>
        </w:rPr>
        <w:t xml:space="preserve"> contracted rabbit papillary muscle.</w:t>
      </w:r>
      <w:r w:rsidR="00A22070" w:rsidRPr="00860B32">
        <w:rPr>
          <w:i/>
        </w:rPr>
        <w:t xml:space="preserve"> </w:t>
      </w:r>
      <w:r w:rsidR="000D5298" w:rsidRPr="00860B32">
        <w:rPr>
          <w:i/>
        </w:rPr>
        <w:t xml:space="preserve">Reproduced </w:t>
      </w:r>
      <w:r w:rsidR="00A22070" w:rsidRPr="00860B32">
        <w:rPr>
          <w:i/>
        </w:rPr>
        <w:t xml:space="preserve">from Figure 7 of </w:t>
      </w:r>
      <w:r w:rsidR="00BD4336" w:rsidRPr="00860B32">
        <w:rPr>
          <w:i/>
        </w:rPr>
        <w:t xml:space="preserve">Brady </w:t>
      </w:r>
      <w:r w:rsidR="00A22070" w:rsidRPr="00860B32">
        <w:rPr>
          <w:i/>
        </w:rPr>
        <w:fldChar w:fldCharType="begin"/>
      </w:r>
      <w:r w:rsidR="00BD4336" w:rsidRPr="00860B32">
        <w:rPr>
          <w:i/>
        </w:rPr>
        <w:instrText xml:space="preserve"> ADDIN ZOTERO_ITEM CSL_CITATION {"citationID":"pXtFpIdN","properties":{"formattedCitation":"(1967)","plainCitation":"(1967)"},"citationItems":[{"id":44,"uris":["http://zotero.org/users/local/KlDwBHxE/items/VRWKINN4"],"uri":["http://zotero.org/users/local/KlDwBHxE/items/VRWKINN4"],"itemData":{"id":44,"type":"article-journal","title":"Length-Tension Relations in Cardiac Muscle","container-title":"American Zoologist","page":"603-610","volume":"7","issue":"3","author":[{"family":"Brady","given":"Allan"}],"issued":{"date-parts":[["1967"]]}},"suppress-author":true}],"schema":"https://github.com/citation-style-language/schema/raw/master/csl-citation.json"} </w:instrText>
      </w:r>
      <w:r w:rsidR="00A22070" w:rsidRPr="00860B32">
        <w:rPr>
          <w:i/>
        </w:rPr>
        <w:fldChar w:fldCharType="separate"/>
      </w:r>
      <w:r w:rsidR="00BD4336" w:rsidRPr="00860B32">
        <w:rPr>
          <w:rFonts w:ascii="Calibri" w:hAnsi="Calibri"/>
          <w:i/>
        </w:rPr>
        <w:t>(1967)</w:t>
      </w:r>
      <w:r w:rsidR="00A22070" w:rsidRPr="00860B32">
        <w:rPr>
          <w:i/>
        </w:rPr>
        <w:fldChar w:fldCharType="end"/>
      </w:r>
      <w:r w:rsidR="000D5298" w:rsidRPr="00860B32">
        <w:rPr>
          <w:i/>
        </w:rPr>
        <w:t>, with permission of Oxford University Press.</w:t>
      </w:r>
    </w:p>
    <w:p w:rsidR="00DF2863" w:rsidRDefault="00DF286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br w:type="page"/>
      </w:r>
    </w:p>
    <w:p w:rsidR="00B32094" w:rsidRPr="00134C70" w:rsidRDefault="00B32094">
      <w:pPr>
        <w:pStyle w:val="Heading1"/>
        <w:rPr>
          <w:b w:val="0"/>
        </w:rPr>
      </w:pPr>
      <w:r w:rsidRPr="00134C70">
        <w:rPr>
          <w:b w:val="0"/>
        </w:rPr>
        <w:lastRenderedPageBreak/>
        <w:t>Methods</w:t>
      </w:r>
    </w:p>
    <w:p w:rsidR="00A94633" w:rsidRDefault="00A94633" w:rsidP="00590C73">
      <w:pPr>
        <w:spacing w:after="0"/>
      </w:pPr>
    </w:p>
    <w:p w:rsidR="00A94633" w:rsidRDefault="00A94633" w:rsidP="00A94633">
      <w:pPr>
        <w:spacing w:after="0"/>
      </w:pPr>
      <w:r>
        <w:t>To explore the effect of velocity-dependence on the end-systolic force-length relationship, a novel integrated model of cardiac cellular mechanics was developed. The model was required to encapsulate sufficient biophysical detail to enable the current study, but we aimed to achieve this in a computationally efficient manner so that it could be integrated into larger- scale models in future studies. The</w:t>
      </w:r>
      <w:r w:rsidR="00B218CF">
        <w:t xml:space="preserve"> Tran </w:t>
      </w:r>
      <w:r w:rsidR="00B218CF" w:rsidRPr="00CB7390">
        <w:rPr>
          <w:i/>
        </w:rPr>
        <w:t>et al.</w:t>
      </w:r>
      <w:r>
        <w:t xml:space="preserve"> </w:t>
      </w:r>
      <w:r w:rsidR="00B218CF">
        <w:fldChar w:fldCharType="begin"/>
      </w:r>
      <w:r w:rsidR="00B218CF">
        <w:instrText xml:space="preserve"> ADDIN ZOTERO_ITEM CSL_CITATION {"citationID":"DOgdPnuZ","properties":{"formattedCitation":"(2010)","plainCitation":"(2010)"},"citationItems":[{"id":43,"uris":["http://zotero.org/users/local/KlDwBHxE/items/IP6DNKJJ"],"uri":["http://zotero.org/users/local/KlDwBHxE/items/IP6DNKJJ"],"itemData":{"id":43,"type":"article-journal","title":"A Metabolite-Sensitive, Thermodynamically Constrained Model of Cardiac Cross-Bridge Cycling: Implications for Force Development during Ischemia","container-title":"Biophysical Journal","page":"267-276","volume":"98","issue":"2","source":"CrossRef","DOI":"10.1016/j.bpj.2009.10.011","ISSN":"00063495","shortTitle":"A Metabolite-Sensitive, Thermodynamically Constrained Model of Cardiac Cross-Bridge Cycling","language":"en","author":[{"family":"Tran","given":"Kenneth"},{"family":"Smith","given":"Nicolas P."},{"family":"Loiselle","given":"Denis S."},{"family":"Crampin","given":"Edmund J."}],"issued":{"date-parts":[["2010",1]]},"accessed":{"date-parts":[["2016",3,21]]}},"suppress-author":true}],"schema":"https://github.com/citation-style-language/schema/raw/master/csl-citation.json"} </w:instrText>
      </w:r>
      <w:r w:rsidR="00B218CF">
        <w:fldChar w:fldCharType="separate"/>
      </w:r>
      <w:r w:rsidR="00B218CF" w:rsidRPr="00CB7390">
        <w:rPr>
          <w:rFonts w:ascii="Calibri" w:hAnsi="Calibri"/>
        </w:rPr>
        <w:t>(2010)</w:t>
      </w:r>
      <w:r w:rsidR="00B218CF">
        <w:fldChar w:fldCharType="end"/>
      </w:r>
      <w:r w:rsidR="00CB7390">
        <w:t xml:space="preserve"> </w:t>
      </w:r>
      <w:proofErr w:type="spellStart"/>
      <w:r>
        <w:t>mechano</w:t>
      </w:r>
      <w:proofErr w:type="spellEnd"/>
      <w:r>
        <w:t xml:space="preserve">-energetics model forms the basis of the coupled model since it captures the detailed biophysical interdependencies of cross-bridge cycling. </w:t>
      </w:r>
      <w:r w:rsidR="00EB2AB3">
        <w:t xml:space="preserve"> It has been parameterised to simulate a wide range of experimentally-observed cardiac </w:t>
      </w:r>
      <w:proofErr w:type="spellStart"/>
      <w:r w:rsidR="00EB2AB3">
        <w:t>myofilament</w:t>
      </w:r>
      <w:proofErr w:type="spellEnd"/>
      <w:r w:rsidR="00EB2AB3">
        <w:t xml:space="preserve"> behaviour, including steady-state</w:t>
      </w:r>
      <w:ins w:id="10" w:author="ABI_IT" w:date="2016-04-20T12:23:00Z">
        <w:r w:rsidR="00DA6315">
          <w:t>,</w:t>
        </w:r>
      </w:ins>
      <w:r w:rsidR="00EB2AB3">
        <w:t xml:space="preserve"> force-length and force-Ca</w:t>
      </w:r>
      <w:r w:rsidR="00EB2AB3" w:rsidRPr="00860B32">
        <w:rPr>
          <w:vertAlign w:val="superscript"/>
        </w:rPr>
        <w:t>2+</w:t>
      </w:r>
      <w:r w:rsidR="00EB2AB3">
        <w:t xml:space="preserve"> relations</w:t>
      </w:r>
      <w:ins w:id="11" w:author="ABI_IT" w:date="2016-04-20T12:23:00Z">
        <w:r w:rsidR="00DA6315">
          <w:t>,</w:t>
        </w:r>
      </w:ins>
      <w:r w:rsidR="00EB2AB3">
        <w:t xml:space="preserve"> as well as dynamic </w:t>
      </w:r>
      <w:r w:rsidR="007A1467">
        <w:t>force transients</w:t>
      </w:r>
      <w:r w:rsidR="002F39DE">
        <w:t xml:space="preserve"> </w:t>
      </w:r>
      <w:r w:rsidR="002F39DE">
        <w:fldChar w:fldCharType="begin"/>
      </w:r>
      <w:r w:rsidR="002F39DE">
        <w:instrText xml:space="preserve"> ADDIN ZOTERO_ITEM CSL_CITATION {"citationID":"282jvql88a","properties":{"formattedCitation":"{\\rtf (Rice \\i et al.\\i0{}, 2008)}","plainCitation":"(Rice et al., 2008)"},"citationItems":[{"id":25,"uris":["http://zotero.org/users/local/KlDwBHxE/items/SCI2H2ZG"],"uri":["http://zotero.org/users/local/KlDwBHxE/items/SCI2H2ZG"],"itemData":{"id":25,"type":"article-journal","title":"Approximate Model of Cooperative Activation and Crossbridge Cycling in Cardiac Muscle Using Ordinary Differential Equations","container-title":"Biophysical Journal","page":"2368-2390","volume":"95","issue":"5","source":"CrossRef","DOI":"10.1529/biophysj.107.119487","ISSN":"00063495","language":"en","author":[{"family":"Rice","given":"John Jeremy"},{"family":"Wang","given":"Fei"},{"family":"Bers","given":"Donald M."},{"family":"de Tombe","given":"Pieter P."}],"issued":{"date-parts":[["2008",9]]},"accessed":{"date-parts":[["2016",3,21]]}}}],"schema":"https://github.com/citation-style-language/schema/raw/master/csl-citation.json"} </w:instrText>
      </w:r>
      <w:r w:rsidR="002F39DE">
        <w:fldChar w:fldCharType="separate"/>
      </w:r>
      <w:r w:rsidR="002F39DE" w:rsidRPr="002F39DE">
        <w:rPr>
          <w:rFonts w:ascii="Calibri" w:hAnsi="Calibri" w:cs="Times New Roman"/>
          <w:szCs w:val="24"/>
        </w:rPr>
        <w:t xml:space="preserve">(Rice </w:t>
      </w:r>
      <w:r w:rsidR="002F39DE" w:rsidRPr="002F39DE">
        <w:rPr>
          <w:rFonts w:ascii="Calibri" w:hAnsi="Calibri" w:cs="Times New Roman"/>
          <w:i/>
          <w:iCs/>
          <w:szCs w:val="24"/>
        </w:rPr>
        <w:t>et al.</w:t>
      </w:r>
      <w:r w:rsidR="002F39DE" w:rsidRPr="002F39DE">
        <w:rPr>
          <w:rFonts w:ascii="Calibri" w:hAnsi="Calibri" w:cs="Times New Roman"/>
          <w:szCs w:val="24"/>
        </w:rPr>
        <w:t>, 2008)</w:t>
      </w:r>
      <w:r w:rsidR="002F39DE">
        <w:fldChar w:fldCharType="end"/>
      </w:r>
      <w:r w:rsidR="00EB2AB3">
        <w:t>.</w:t>
      </w:r>
      <w:r w:rsidR="007A1467">
        <w:t xml:space="preserve">  </w:t>
      </w:r>
      <w:r w:rsidR="00F705E0">
        <w:t>The force-dependent binding of Ca</w:t>
      </w:r>
      <w:r w:rsidR="00F705E0" w:rsidRPr="00397884">
        <w:rPr>
          <w:vertAlign w:val="superscript"/>
        </w:rPr>
        <w:t>2+</w:t>
      </w:r>
      <w:r w:rsidR="00F705E0">
        <w:t xml:space="preserve"> to troponin C is also explicitly captured allowing cross-bridge force production to modify the intracellular Ca</w:t>
      </w:r>
      <w:r w:rsidR="00F705E0" w:rsidRPr="00860B32">
        <w:rPr>
          <w:vertAlign w:val="superscript"/>
        </w:rPr>
        <w:t>2+</w:t>
      </w:r>
      <w:r w:rsidR="00F705E0">
        <w:t xml:space="preserve"> transient.  </w:t>
      </w:r>
      <w:r>
        <w:t xml:space="preserve">To enable the required range of simulations, </w:t>
      </w:r>
      <w:r w:rsidR="00F705E0">
        <w:t xml:space="preserve">the cross-bridge </w:t>
      </w:r>
      <w:r w:rsidR="00DA6315">
        <w:t xml:space="preserve">model </w:t>
      </w:r>
      <w:del w:id="12" w:author="ABI_IT" w:date="2016-04-20T12:23:00Z">
        <w:r w:rsidDel="00DA6315">
          <w:delText xml:space="preserve">needed to be </w:delText>
        </w:r>
      </w:del>
      <w:ins w:id="13" w:author="ABI_IT" w:date="2016-04-20T12:23:00Z">
        <w:r w:rsidR="00DA6315">
          <w:t xml:space="preserve">was </w:t>
        </w:r>
      </w:ins>
      <w:r>
        <w:t>driven by a Ca</w:t>
      </w:r>
      <w:r w:rsidRPr="004A3B8E">
        <w:rPr>
          <w:vertAlign w:val="superscript"/>
        </w:rPr>
        <w:t>2+</w:t>
      </w:r>
      <w:r>
        <w:t>-induced-Ca</w:t>
      </w:r>
      <w:r w:rsidRPr="004A3B8E">
        <w:rPr>
          <w:vertAlign w:val="superscript"/>
        </w:rPr>
        <w:t>2+</w:t>
      </w:r>
      <w:r>
        <w:t>-release (CICR) model. The well-known</w:t>
      </w:r>
      <w:r w:rsidR="00B218CF">
        <w:t xml:space="preserve"> </w:t>
      </w:r>
      <w:proofErr w:type="spellStart"/>
      <w:r w:rsidR="00B218CF">
        <w:t>Hinch</w:t>
      </w:r>
      <w:proofErr w:type="spellEnd"/>
      <w:r w:rsidR="00B218CF">
        <w:t xml:space="preserve"> </w:t>
      </w:r>
      <w:r w:rsidR="00B218CF" w:rsidRPr="00CB7390">
        <w:rPr>
          <w:i/>
        </w:rPr>
        <w:t>et al.</w:t>
      </w:r>
      <w:r w:rsidRPr="00CB7390">
        <w:rPr>
          <w:rStyle w:val="CommentReference"/>
          <w:sz w:val="22"/>
          <w:szCs w:val="22"/>
        </w:rPr>
        <w:t xml:space="preserve"> </w:t>
      </w:r>
      <w:r w:rsidR="00B218CF" w:rsidRPr="00CB7390">
        <w:rPr>
          <w:rStyle w:val="CommentReference"/>
          <w:sz w:val="22"/>
          <w:szCs w:val="22"/>
        </w:rPr>
        <w:fldChar w:fldCharType="begin"/>
      </w:r>
      <w:r w:rsidR="00B218CF" w:rsidRPr="00CB7390">
        <w:rPr>
          <w:rStyle w:val="CommentReference"/>
          <w:sz w:val="22"/>
          <w:szCs w:val="22"/>
        </w:rPr>
        <w:instrText xml:space="preserve"> ADDIN ZOTERO_ITEM CSL_CITATION {"citationID":"mbW79CEr","properties":{"formattedCitation":"(2004)","plainCitation":"(2004)"},"citationItems":[{"id":29,"uris":["http://zotero.org/users/local/KlDwBHxE/items/XHMEVZ4U"],"uri":["http://zotero.org/users/local/KlDwBHxE/items/XHMEVZ4U"],"itemData":{"id":29,"type":"article-journal","title":"A Simplified Local Control Model of Calcium-Induced Calcium Release in Cardiac Ventricular Myocytes","container-title":"Biophysical Journal","page":"3723-3736","volume":"87","issue":"6","source":"CrossRef","DOI":"10.1529/biophysj.104.049973","ISSN":"00063495","language":"en","author":[{"family":"Hinch","given":"R."},{"family":"Greenstein","given":"J.L."},{"family":"Tanskanen","given":"A.J."},{"family":"Xu","given":"L."},{"family":"Winslow","given":"R.L."}],"issued":{"date-parts":[["2004",12]]},"accessed":{"date-parts":[["2016",3,21]]}},"suppress-author":true}],"schema":"https://github.com/citation-style-language/schema/raw/master/csl-citation.json"} </w:instrText>
      </w:r>
      <w:r w:rsidR="00B218CF" w:rsidRPr="00CB7390">
        <w:rPr>
          <w:rStyle w:val="CommentReference"/>
          <w:sz w:val="22"/>
          <w:szCs w:val="22"/>
        </w:rPr>
        <w:fldChar w:fldCharType="separate"/>
      </w:r>
      <w:r w:rsidR="00B218CF" w:rsidRPr="001A4F9F">
        <w:rPr>
          <w:rFonts w:ascii="Calibri" w:hAnsi="Calibri"/>
        </w:rPr>
        <w:t>(2004)</w:t>
      </w:r>
      <w:r w:rsidR="00B218CF" w:rsidRPr="00CB7390">
        <w:rPr>
          <w:rStyle w:val="CommentReference"/>
          <w:sz w:val="22"/>
          <w:szCs w:val="22"/>
        </w:rPr>
        <w:fldChar w:fldCharType="end"/>
      </w:r>
      <w:r w:rsidR="00B218CF">
        <w:rPr>
          <w:rStyle w:val="CommentReference"/>
        </w:rPr>
        <w:t xml:space="preserve"> </w:t>
      </w:r>
      <w:r>
        <w:t xml:space="preserve">model was chosen as it encapsulates sufficient biophysical </w:t>
      </w:r>
      <w:r w:rsidR="00864C1C">
        <w:t xml:space="preserve">detail </w:t>
      </w:r>
      <w:r>
        <w:t xml:space="preserve">while maintaining a </w:t>
      </w:r>
      <w:del w:id="14" w:author="ABI_IT" w:date="2016-04-20T12:24:00Z">
        <w:r w:rsidDel="00DA6315">
          <w:delText xml:space="preserve">very </w:delText>
        </w:r>
      </w:del>
      <w:r>
        <w:t xml:space="preserve">low computational cost during numerical simulation. </w:t>
      </w:r>
      <w:r w:rsidR="007A1467">
        <w:t xml:space="preserve"> </w:t>
      </w:r>
      <w:r>
        <w:t>To complete the anticipated range of simulation protocols, we modified the</w:t>
      </w:r>
      <w:r w:rsidR="00B218CF">
        <w:t xml:space="preserve"> </w:t>
      </w:r>
      <w:proofErr w:type="spellStart"/>
      <w:r w:rsidR="00B218CF">
        <w:t>Hinch</w:t>
      </w:r>
      <w:proofErr w:type="spellEnd"/>
      <w:r w:rsidR="00B218CF">
        <w:t xml:space="preserve"> </w:t>
      </w:r>
      <w:r w:rsidR="00B218CF" w:rsidRPr="001A4F9F">
        <w:rPr>
          <w:i/>
        </w:rPr>
        <w:t>et al.</w:t>
      </w:r>
      <w:r>
        <w:t xml:space="preserve"> </w:t>
      </w:r>
      <w:r w:rsidR="00B218CF">
        <w:fldChar w:fldCharType="begin"/>
      </w:r>
      <w:r w:rsidR="00B218CF">
        <w:instrText xml:space="preserve"> ADDIN ZOTERO_ITEM CSL_CITATION {"citationID":"Devc3P09","properties":{"formattedCitation":"(2004)","plainCitation":"(2004)"},"citationItems":[{"id":29,"uris":["http://zotero.org/users/local/KlDwBHxE/items/XHMEVZ4U"],"uri":["http://zotero.org/users/local/KlDwBHxE/items/XHMEVZ4U"],"itemData":{"id":29,"type":"article-journal","title":"A Simplified Local Control Model of Calcium-Induced Calcium Release in Cardiac Ventricular Myocytes","container-title":"Biophysical Journal","page":"3723-3736","volume":"87","issue":"6","source":"CrossRef","DOI":"10.1529/biophysj.104.049973","ISSN":"00063495","language":"en","author":[{"family":"Hinch","given":"R."},{"family":"Greenstein","given":"J.L."},{"family":"Tanskanen","given":"A.J."},{"family":"Xu","given":"L."},{"family":"Winslow","given":"R.L."}],"issued":{"date-parts":[["2004",12]]},"accessed":{"date-parts":[["2016",3,21]]}},"suppress-author":true}],"schema":"https://github.com/citation-style-language/schema/raw/master/csl-citation.json"} </w:instrText>
      </w:r>
      <w:r w:rsidR="00B218CF">
        <w:fldChar w:fldCharType="separate"/>
      </w:r>
      <w:r w:rsidR="00B218CF" w:rsidRPr="001A4F9F">
        <w:rPr>
          <w:rFonts w:ascii="Calibri" w:hAnsi="Calibri"/>
        </w:rPr>
        <w:t>(2004)</w:t>
      </w:r>
      <w:r w:rsidR="00B218CF">
        <w:fldChar w:fldCharType="end"/>
      </w:r>
      <w:r w:rsidR="00B218CF">
        <w:t xml:space="preserve"> </w:t>
      </w:r>
      <w:r>
        <w:t xml:space="preserve">model to be driven by a simulated cardiac action potential rather than by a voltage-clamp. Since our study did not require detailed cellular electrophysiology, we </w:t>
      </w:r>
      <w:r w:rsidRPr="00DA6315">
        <w:rPr>
          <w:highlight w:val="yellow"/>
        </w:rPr>
        <w:t>parameterised</w:t>
      </w:r>
      <w:r>
        <w:t xml:space="preserve"> the phenomenological</w:t>
      </w:r>
      <w:r w:rsidR="00B218CF">
        <w:t xml:space="preserve"> Rogers </w:t>
      </w:r>
      <w:r w:rsidR="009D69C1">
        <w:t>and</w:t>
      </w:r>
      <w:r w:rsidR="00536B09">
        <w:t xml:space="preserve"> </w:t>
      </w:r>
      <w:r w:rsidR="00B218CF">
        <w:t xml:space="preserve">McCulloch </w:t>
      </w:r>
      <w:r w:rsidR="00B218CF">
        <w:fldChar w:fldCharType="begin"/>
      </w:r>
      <w:r w:rsidR="00B218CF">
        <w:instrText xml:space="preserve"> ADDIN ZOTERO_ITEM CSL_CITATION {"citationID":"wBLXUkA6","properties":{"formattedCitation":"(1994)","plainCitation":"(1994)"},"citationItems":[{"id":30,"uris":["http://zotero.org/users/local/KlDwBHxE/items/HI5BIZKZ"],"uri":["http://zotero.org/users/local/KlDwBHxE/items/HI5BIZKZ"],"itemData":{"id":30,"type":"article-journal","title":"A collocation-Galerkin finite element model of cardiac action potential propagation","container-title":"Biomedical Engineering, IEEE Transactions on","page":"743–757","volume":"41","issue":"8","source":"Google Scholar","author":[{"family":"Rogers","given":"Jack M."},{"family":"McCulloch","given":"Andrew D."}],"issued":{"date-parts":[["1994"]]},"accessed":{"date-parts":[["2016",3,21]]}},"suppress-author":true}],"schema":"https://github.com/citation-style-language/schema/raw/master/csl-citation.json"} </w:instrText>
      </w:r>
      <w:r w:rsidR="00B218CF">
        <w:fldChar w:fldCharType="separate"/>
      </w:r>
      <w:r w:rsidR="00B218CF" w:rsidRPr="001A4F9F">
        <w:rPr>
          <w:rFonts w:ascii="Calibri" w:hAnsi="Calibri"/>
        </w:rPr>
        <w:t>(1994)</w:t>
      </w:r>
      <w:r w:rsidR="00B218CF">
        <w:fldChar w:fldCharType="end"/>
      </w:r>
      <w:r>
        <w:t xml:space="preserve"> model to simulate a rat cardiac action potential and used it to drive the cellular contraction cycle.</w:t>
      </w:r>
      <w:r w:rsidR="00EB2AB3">
        <w:t xml:space="preserve">  </w:t>
      </w:r>
      <w:r w:rsidR="007A1467">
        <w:t xml:space="preserve">The other two components are also </w:t>
      </w:r>
      <w:commentRangeStart w:id="15"/>
      <w:r w:rsidR="007A1467" w:rsidRPr="00DA6315">
        <w:rPr>
          <w:highlight w:val="yellow"/>
        </w:rPr>
        <w:t>parameterised</w:t>
      </w:r>
      <w:r w:rsidR="007A1467">
        <w:t xml:space="preserve"> </w:t>
      </w:r>
      <w:commentRangeEnd w:id="15"/>
      <w:r w:rsidR="00DA6315">
        <w:rPr>
          <w:rStyle w:val="CommentReference"/>
        </w:rPr>
        <w:commentReference w:id="15"/>
      </w:r>
      <w:r w:rsidR="007A1467">
        <w:t xml:space="preserve">for rat heart.  </w:t>
      </w:r>
      <w:r w:rsidR="00F705E0">
        <w:t xml:space="preserve">A diagrammatic representation of the integrated </w:t>
      </w:r>
      <w:proofErr w:type="spellStart"/>
      <w:r w:rsidR="00F705E0">
        <w:t>Hinch</w:t>
      </w:r>
      <w:proofErr w:type="spellEnd"/>
      <w:r w:rsidR="00F705E0">
        <w:t>-Rogers-Tran (HRT) model is shown in Figure 2.</w:t>
      </w:r>
    </w:p>
    <w:p w:rsidR="007A1467" w:rsidRDefault="00590C73" w:rsidP="00590C73">
      <w:pPr>
        <w:spacing w:after="0"/>
      </w:pPr>
      <w:r>
        <w:t xml:space="preserve"> </w:t>
      </w:r>
    </w:p>
    <w:p w:rsidR="00C1440F" w:rsidRDefault="00590C73" w:rsidP="00590C73">
      <w:pPr>
        <w:spacing w:after="0"/>
      </w:pPr>
      <w:r>
        <w:t xml:space="preserve">Each of the </w:t>
      </w:r>
      <w:r w:rsidR="00CB7390">
        <w:t xml:space="preserve">Tran </w:t>
      </w:r>
      <w:r w:rsidR="00CB7390" w:rsidRPr="001A4F9F">
        <w:rPr>
          <w:i/>
        </w:rPr>
        <w:t>et al.</w:t>
      </w:r>
      <w:r w:rsidR="00CB7390">
        <w:rPr>
          <w:i/>
        </w:rPr>
        <w:t xml:space="preserve"> </w:t>
      </w:r>
      <w:r w:rsidR="00CB7390" w:rsidRPr="009D69C1">
        <w:rPr>
          <w:i/>
        </w:rPr>
        <w:fldChar w:fldCharType="begin"/>
      </w:r>
      <w:r w:rsidR="00CB7390" w:rsidRPr="009D69C1">
        <w:rPr>
          <w:i/>
        </w:rPr>
        <w:instrText xml:space="preserve"> ADDIN ZOTERO_ITEM CSL_CITATION {"citationID":"8UhcNZYi","properties":{"formattedCitation":"(2010)","plainCitation":"(2010)"},"citationItems":[{"id":43,"uris":["http://zotero.org/users/local/KlDwBHxE/items/IP6DNKJJ"],"uri":["http://zotero.org/users/local/KlDwBHxE/items/IP6DNKJJ"],"itemData":{"id":43,"type":"article-journal","title":"A Metabolite-Sensitive, Thermodynamically Constrained Model of Cardiac Cross-Bridge Cycling: Implications for Force Development during Ischemia","container-title":"Biophysical Journal","page":"267-276","volume":"98","issue":"2","source":"CrossRef","DOI":"10.1016/j.bpj.2009.10.011","ISSN":"00063495","shortTitle":"A Metabolite-Sensitive, Thermodynamically Constrained Model of Cardiac Cross-Bridge Cycling","language":"en","author":[{"family":"Tran","given":"Kenneth"},{"family":"Smith","given":"Nicolas P."},{"family":"Loiselle","given":"Denis S."},{"family":"Crampin","given":"Edmund J."}],"issued":{"date-parts":[["2010",1]]},"accessed":{"date-parts":[["2016",3,21]]}},"suppress-author":true}],"schema":"https://github.com/citation-style-language/schema/raw/master/csl-citation.json"} </w:instrText>
      </w:r>
      <w:r w:rsidR="00CB7390" w:rsidRPr="009D69C1">
        <w:rPr>
          <w:i/>
        </w:rPr>
        <w:fldChar w:fldCharType="separate"/>
      </w:r>
      <w:r w:rsidR="00CB7390" w:rsidRPr="009D69C1">
        <w:rPr>
          <w:rFonts w:ascii="Calibri" w:hAnsi="Calibri"/>
        </w:rPr>
        <w:t>(2010)</w:t>
      </w:r>
      <w:r w:rsidR="00CB7390" w:rsidRPr="009D69C1">
        <w:rPr>
          <w:i/>
        </w:rPr>
        <w:fldChar w:fldCharType="end"/>
      </w:r>
      <w:r w:rsidR="00536B09" w:rsidRPr="009D69C1">
        <w:t xml:space="preserve">, </w:t>
      </w:r>
      <w:proofErr w:type="spellStart"/>
      <w:r w:rsidR="00CB7390" w:rsidRPr="009D69C1">
        <w:t>Hinch</w:t>
      </w:r>
      <w:proofErr w:type="spellEnd"/>
      <w:r w:rsidR="00CB7390" w:rsidRPr="009D69C1">
        <w:t xml:space="preserve"> </w:t>
      </w:r>
      <w:r w:rsidR="00CB7390" w:rsidRPr="009D69C1">
        <w:rPr>
          <w:i/>
        </w:rPr>
        <w:t>et al.</w:t>
      </w:r>
      <w:r w:rsidR="00CB7390" w:rsidRPr="009D69C1">
        <w:t xml:space="preserve"> </w:t>
      </w:r>
      <w:r w:rsidR="00CB7390" w:rsidRPr="009D69C1">
        <w:fldChar w:fldCharType="begin"/>
      </w:r>
      <w:r w:rsidR="00CB7390" w:rsidRPr="009D69C1">
        <w:instrText xml:space="preserve"> ADDIN ZOTERO_ITEM CSL_CITATION {"citationID":"rHNhT0JP","properties":{"formattedCitation":"(2004)","plainCitation":"(2004)"},"citationItems":[{"id":29,"uris":["http://zotero.org/users/local/KlDwBHxE/items/XHMEVZ4U"],"uri":["http://zotero.org/users/local/KlDwBHxE/items/XHMEVZ4U"],"itemData":{"id":29,"type":"article-journal","title":"A Simplified Local Control Model of Calcium-Induced Calcium Release in Cardiac Ventricular Myocytes","container-title":"Biophysical Journal","page":"3723-3736","volume":"87","issue":"6","source":"CrossRef","DOI":"10.1529/biophysj.104.049973","ISSN":"00063495","language":"en","author":[{"family":"Hinch","given":"R."},{"family":"Greenstein","given":"J.L."},{"family":"Tanskanen","given":"A.J."},{"family":"Xu","given":"L."},{"family":"Winslow","given":"R.L."}],"issued":{"date-parts":[["2004",12]]},"accessed":{"date-parts":[["2016",3,21]]}},"suppress-author":true}],"schema":"https://github.com/citation-style-language/schema/raw/master/csl-citation.json"} </w:instrText>
      </w:r>
      <w:r w:rsidR="00CB7390" w:rsidRPr="009D69C1">
        <w:fldChar w:fldCharType="separate"/>
      </w:r>
      <w:r w:rsidR="00CB7390" w:rsidRPr="009D69C1">
        <w:rPr>
          <w:rFonts w:ascii="Calibri" w:hAnsi="Calibri"/>
        </w:rPr>
        <w:t>(2004)</w:t>
      </w:r>
      <w:r w:rsidR="00CB7390" w:rsidRPr="009D69C1">
        <w:fldChar w:fldCharType="end"/>
      </w:r>
      <w:r w:rsidR="00536B09" w:rsidRPr="009D69C1">
        <w:t>,</w:t>
      </w:r>
      <w:r w:rsidR="00CB7390" w:rsidRPr="009D69C1">
        <w:t xml:space="preserve"> </w:t>
      </w:r>
      <w:r w:rsidR="00BD30C1" w:rsidRPr="009D69C1">
        <w:t>and</w:t>
      </w:r>
      <w:r w:rsidR="00CB7390" w:rsidRPr="009D69C1">
        <w:t xml:space="preserve"> Rogers </w:t>
      </w:r>
      <w:r w:rsidR="009D69C1" w:rsidRPr="009D69C1">
        <w:t>and</w:t>
      </w:r>
      <w:r w:rsidR="00536B09" w:rsidRPr="009D69C1">
        <w:t xml:space="preserve"> </w:t>
      </w:r>
      <w:r w:rsidR="00CB7390" w:rsidRPr="009D69C1">
        <w:t xml:space="preserve">McCulloch </w:t>
      </w:r>
      <w:r w:rsidR="00CB7390" w:rsidRPr="009D69C1">
        <w:fldChar w:fldCharType="begin"/>
      </w:r>
      <w:r w:rsidR="00CB7390" w:rsidRPr="009D69C1">
        <w:instrText xml:space="preserve"> ADDIN ZOTERO_ITEM CSL_CITATION {"citationID":"kJSSKgik","properties":{"formattedCitation":"(1994)","plainCitation":"(1994)"},"citationItems":[{"id":30,"uris":["http://zotero.org/users/local/KlDwBHxE/items/HI5BIZKZ"],"uri":["http://zotero.org/users/local/KlDwBHxE/items/HI5BIZKZ"],"itemData":{"id":30,"type":"article-journal","title":"A collocation-Galerkin finite element model of cardiac action potential propagation","container-title":"Biomedical Engineering, IEEE Transactions on","page":"743–757","volume":"41","issue":"8","source":"Google Scholar","author":[{"family":"Rogers","given":"Jack M."},{"family":"McCulloch","given":"Andrew D."}],"issued":{"date-parts":[["1994"]]},"accessed":{"date-parts":[["2016",3,21]]}},"suppress-author":true}],"schema":"https://github.com/citation-style-language/schema/raw/master/csl-citation.json"} </w:instrText>
      </w:r>
      <w:r w:rsidR="00CB7390" w:rsidRPr="009D69C1">
        <w:fldChar w:fldCharType="separate"/>
      </w:r>
      <w:r w:rsidR="00CB7390" w:rsidRPr="009D69C1">
        <w:rPr>
          <w:rFonts w:ascii="Calibri" w:hAnsi="Calibri"/>
        </w:rPr>
        <w:t>(1994)</w:t>
      </w:r>
      <w:r w:rsidR="00CB7390" w:rsidRPr="009D69C1">
        <w:fldChar w:fldCharType="end"/>
      </w:r>
      <w:r w:rsidR="00BD30C1" w:rsidRPr="009D69C1">
        <w:t xml:space="preserve"> models</w:t>
      </w:r>
      <w:r w:rsidR="00BD30C1">
        <w:t xml:space="preserve"> is</w:t>
      </w:r>
      <w:r>
        <w:t xml:space="preserve"> available in the </w:t>
      </w:r>
      <w:proofErr w:type="spellStart"/>
      <w:r>
        <w:t>Physiome</w:t>
      </w:r>
      <w:proofErr w:type="spellEnd"/>
      <w:r>
        <w:t xml:space="preserve"> Model Repository</w:t>
      </w:r>
      <w:ins w:id="16" w:author="ABI_IT" w:date="2016-04-15T13:13:00Z">
        <w:r w:rsidR="002F39DE">
          <w:t xml:space="preserve"> (see Appendix A2)</w:t>
        </w:r>
      </w:ins>
      <w:r>
        <w:t xml:space="preserve">. </w:t>
      </w:r>
      <w:r w:rsidR="001A5429">
        <w:t>W</w:t>
      </w:r>
      <w:r>
        <w:t xml:space="preserve">e </w:t>
      </w:r>
      <w:r w:rsidR="001A5429">
        <w:t xml:space="preserve">capitalised on </w:t>
      </w:r>
      <w:r>
        <w:t xml:space="preserve">the modular features of the </w:t>
      </w:r>
      <w:proofErr w:type="spellStart"/>
      <w:r>
        <w:t>CellML</w:t>
      </w:r>
      <w:proofErr w:type="spellEnd"/>
      <w:r>
        <w:t xml:space="preserve"> standard </w:t>
      </w:r>
      <w:r w:rsidR="00275713">
        <w:fldChar w:fldCharType="begin"/>
      </w:r>
      <w:r w:rsidR="00275713">
        <w:instrText xml:space="preserve"> ADDIN ZOTERO_ITEM CSL_CITATION {"citationID":"1ooe341no9","properties":{"formattedCitation":"{\\rtf (Cuellar \\i et al.\\i0{}, 2003)}","plainCitation":"(Cuellar et al., 2003)"},"citationItems":[{"id":81,"uris":["http://zotero.org/users/local/KlDwBHxE/items/K2P6DT63"],"uri":["http://zotero.org/users/local/KlDwBHxE/items/K2P6DT63"],"itemData":{"id":81,"type":"article-journal","title":"An Overview of CellML 1.1, a Biological Model Description Language","container-title":"SIMULATION","page":"740-747","volume":"79","issue":"12","source":"CrossRef","DOI":"10.1177/0037549703040939","ISSN":"0037-5497","language":"en","author":[{"family":"Cuellar","given":"A. A."},{"family":"Lloyd","given":"C. M."},{"family":"Nielsen","given":"P. F."},{"family":"Bullivant","given":"D. P."},{"family":"Nickerson","given":"D. P."},{"family":"Hunter","given":"P. J."}],"issued":{"date-parts":[["2003",12,1]]},"accessed":{"date-parts":[["2016",4,4]]}}}],"schema":"https://github.com/citation-style-language/schema/raw/master/csl-citation.json"} </w:instrText>
      </w:r>
      <w:r w:rsidR="00275713">
        <w:fldChar w:fldCharType="separate"/>
      </w:r>
      <w:r w:rsidR="00275713" w:rsidRPr="00275713">
        <w:rPr>
          <w:rFonts w:ascii="Calibri" w:hAnsi="Calibri" w:cs="Times New Roman"/>
          <w:szCs w:val="24"/>
        </w:rPr>
        <w:t xml:space="preserve">(Cuellar </w:t>
      </w:r>
      <w:r w:rsidR="00275713" w:rsidRPr="00275713">
        <w:rPr>
          <w:rFonts w:ascii="Calibri" w:hAnsi="Calibri" w:cs="Times New Roman"/>
          <w:i/>
          <w:iCs/>
          <w:szCs w:val="24"/>
        </w:rPr>
        <w:t>et al.</w:t>
      </w:r>
      <w:r w:rsidR="00275713" w:rsidRPr="00275713">
        <w:rPr>
          <w:rFonts w:ascii="Calibri" w:hAnsi="Calibri" w:cs="Times New Roman"/>
          <w:szCs w:val="24"/>
        </w:rPr>
        <w:t>, 2003)</w:t>
      </w:r>
      <w:r w:rsidR="00275713">
        <w:fldChar w:fldCharType="end"/>
      </w:r>
      <w:r w:rsidR="00275713">
        <w:t xml:space="preserve"> </w:t>
      </w:r>
      <w:r>
        <w:t xml:space="preserve">and the software tool </w:t>
      </w:r>
      <w:proofErr w:type="spellStart"/>
      <w:r>
        <w:t>OpenCOR</w:t>
      </w:r>
      <w:proofErr w:type="spellEnd"/>
      <w:r>
        <w:t xml:space="preserve"> </w:t>
      </w:r>
      <w:r w:rsidR="002F39DE">
        <w:fldChar w:fldCharType="begin"/>
      </w:r>
      <w:r w:rsidR="002F39DE">
        <w:instrText xml:space="preserve"> ADDIN ZOTERO_ITEM CSL_CITATION {"citationID":"2g2n6obfsv","properties":{"formattedCitation":"(Garny &amp; Hunter, 2015)","plainCitation":"(Garny &amp; Hunter, 2015)"},"citationItems":[{"id":83,"uris":["http://zotero.org/users/local/KlDwBHxE/items/V3A2PD9D"],"uri":["http://zotero.org/users/local/KlDwBHxE/items/V3A2PD9D"],"itemData":{"id":83,"type":"article-journal","title":"OpenCOR: a modular and interoperable approach to computational biology","container-title":"Frontiers in Physiology","volume":"6","source":"CrossRef","URL":"http://journal.frontiersin.org/Article/10.3389/fphys.2015.00026/abstract","DOI":"10.3389/fphys.2015.00026","ISSN":"1664-042X","shortTitle":"OpenCOR","author":[{"family":"Garny","given":"Alan"},{"family":"Hunter","given":"Peter J."}],"issued":{"date-parts":[["2015",2,6]]},"accessed":{"date-parts":[["2016",4,4]]}}}],"schema":"https://github.com/citation-style-language/schema/raw/master/csl-citation.json"} </w:instrText>
      </w:r>
      <w:r w:rsidR="002F39DE">
        <w:fldChar w:fldCharType="separate"/>
      </w:r>
      <w:r w:rsidR="002F39DE" w:rsidRPr="002F39DE">
        <w:rPr>
          <w:rFonts w:ascii="Calibri" w:hAnsi="Calibri"/>
          <w:rPrChange w:id="17" w:author="ABI_IT" w:date="2016-04-15T13:14:00Z">
            <w:rPr/>
          </w:rPrChange>
        </w:rPr>
        <w:t>(Garny &amp; Hunter, 2015)</w:t>
      </w:r>
      <w:r w:rsidR="002F39DE">
        <w:fldChar w:fldCharType="end"/>
      </w:r>
      <w:r w:rsidR="002F39DE">
        <w:t xml:space="preserve"> </w:t>
      </w:r>
      <w:r>
        <w:t xml:space="preserve">to integrate these disparate models </w:t>
      </w:r>
      <w:r w:rsidR="001A5429">
        <w:t>to form</w:t>
      </w:r>
      <w:r>
        <w:t xml:space="preserve"> the coupled</w:t>
      </w:r>
      <w:r w:rsidR="001A5429">
        <w:t xml:space="preserve"> </w:t>
      </w:r>
      <w:proofErr w:type="spellStart"/>
      <w:r w:rsidR="001A5429">
        <w:t>Hinch</w:t>
      </w:r>
      <w:proofErr w:type="spellEnd"/>
      <w:r w:rsidR="001A5429">
        <w:t>-Rogers-Tran (HRT) model of excitation-contraction</w:t>
      </w:r>
      <w:r>
        <w:t xml:space="preserve">. See </w:t>
      </w:r>
      <w:proofErr w:type="spellStart"/>
      <w:r w:rsidR="00CB7390" w:rsidRPr="00275713">
        <w:rPr>
          <w:rFonts w:ascii="Calibri" w:hAnsi="Calibri" w:cs="Times New Roman"/>
          <w:szCs w:val="24"/>
        </w:rPr>
        <w:t>Terkildsen</w:t>
      </w:r>
      <w:proofErr w:type="spellEnd"/>
      <w:r w:rsidR="00CB7390" w:rsidRPr="00275713">
        <w:rPr>
          <w:rFonts w:ascii="Calibri" w:hAnsi="Calibri" w:cs="Times New Roman"/>
          <w:szCs w:val="24"/>
        </w:rPr>
        <w:t xml:space="preserve"> </w:t>
      </w:r>
      <w:r w:rsidR="00CB7390" w:rsidRPr="00275713">
        <w:rPr>
          <w:rFonts w:ascii="Calibri" w:hAnsi="Calibri" w:cs="Times New Roman"/>
          <w:i/>
          <w:iCs/>
          <w:szCs w:val="24"/>
        </w:rPr>
        <w:t>et al.</w:t>
      </w:r>
      <w:r w:rsidR="00CB7390">
        <w:rPr>
          <w:rFonts w:ascii="Calibri" w:hAnsi="Calibri" w:cs="Times New Roman"/>
          <w:i/>
          <w:iCs/>
          <w:szCs w:val="24"/>
        </w:rPr>
        <w:t xml:space="preserve"> </w:t>
      </w:r>
      <w:r w:rsidR="00275713">
        <w:fldChar w:fldCharType="begin"/>
      </w:r>
      <w:r w:rsidR="00CB7390">
        <w:instrText xml:space="preserve"> ADDIN ZOTERO_ITEM CSL_CITATION {"citationID":"z3BlAVQg","properties":{"formattedCitation":"(2008)","plainCitation":"(2008)"},"citationItems":[{"id":85,"uris":["http://zotero.org/users/local/KlDwBHxE/items/7RCG8Z2N"],"uri":["http://zotero.org/users/local/KlDwBHxE/items/7RCG8Z2N"],"itemData":{"id":85,"type":"article-journal","title":"Using Physiome standards to couple cellular functions for rat cardiac excitation-contraction: Methodology for model combination using Physiome standards","container-title":"Experimental Physiology","page":"919-929","volume":"93","issue":"7","source":"CrossRef","DOI":"10.1113/expphysiol.2007.041871","ISSN":"09580670","shortTitle":"Using Physiome standards to couple cellular functions for rat cardiac excitation-contraction","language":"en","author":[{"family":"Terkildsen","given":"Jonna R."},{"family":"Niederer","given":"Steven"},{"family":"Crampin","given":"Edmund J."},{"family":"Hunter","given":"Peter"},{"family":"Smith","given":"Nicolas P."}],"issued":{"date-parts":[["2008",7,1]]},"accessed":{"date-parts":[["2016",4,4]]}},"suppress-author":true}],"schema":"https://github.com/citation-style-language/schema/raw/master/csl-citation.json"} </w:instrText>
      </w:r>
      <w:r w:rsidR="00275713">
        <w:fldChar w:fldCharType="separate"/>
      </w:r>
      <w:r w:rsidR="00CB7390" w:rsidRPr="009D69C1">
        <w:rPr>
          <w:rFonts w:ascii="Calibri" w:hAnsi="Calibri"/>
        </w:rPr>
        <w:t>(2008)</w:t>
      </w:r>
      <w:r w:rsidR="00275713">
        <w:fldChar w:fldCharType="end"/>
      </w:r>
      <w:r w:rsidR="00275713">
        <w:t xml:space="preserve"> </w:t>
      </w:r>
      <w:r>
        <w:t>for details on the approach used to achieve this.</w:t>
      </w:r>
    </w:p>
    <w:p w:rsidR="00590C73" w:rsidRDefault="00590C73" w:rsidP="00C1440F">
      <w:pPr>
        <w:spacing w:after="0"/>
        <w:rPr>
          <w:noProof/>
          <w:lang w:eastAsia="en-NZ"/>
        </w:rPr>
      </w:pPr>
    </w:p>
    <w:p w:rsidR="00006887" w:rsidRDefault="00260F46">
      <w:pPr>
        <w:keepNext/>
        <w:spacing w:after="0"/>
        <w:jc w:val="center"/>
        <w:rPr>
          <w:ins w:id="18" w:author="ABI_IT" w:date="2016-05-10T10:57:00Z"/>
        </w:rPr>
        <w:pPrChange w:id="19" w:author="ABI_IT" w:date="2016-05-10T10:57:00Z">
          <w:pPr>
            <w:spacing w:after="0"/>
            <w:jc w:val="center"/>
          </w:pPr>
        </w:pPrChange>
      </w:pPr>
      <w:r>
        <w:rPr>
          <w:noProof/>
          <w:lang w:eastAsia="en-NZ"/>
        </w:rPr>
        <w:lastRenderedPageBreak/>
        <w:drawing>
          <wp:inline distT="0" distB="0" distL="0" distR="0" wp14:anchorId="38DBB96F" wp14:editId="60659E48">
            <wp:extent cx="5274945" cy="37598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0F" w:rsidRDefault="00006887">
      <w:pPr>
        <w:pStyle w:val="Caption"/>
        <w:jc w:val="center"/>
        <w:pPrChange w:id="20" w:author="ABI_IT" w:date="2016-05-10T10:57:00Z">
          <w:pPr>
            <w:spacing w:after="0"/>
            <w:jc w:val="center"/>
          </w:pPr>
        </w:pPrChange>
      </w:pPr>
      <w:ins w:id="21" w:author="ABI_IT" w:date="2016-05-10T10:57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2" w:author="ABI_IT" w:date="2016-10-27T09:49:00Z">
        <w:r w:rsidR="00FB50E8">
          <w:rPr>
            <w:noProof/>
          </w:rPr>
          <w:t>2</w:t>
        </w:r>
      </w:ins>
      <w:ins w:id="23" w:author="ABI_IT" w:date="2016-05-10T10:57:00Z">
        <w:r>
          <w:fldChar w:fldCharType="end"/>
        </w:r>
      </w:ins>
    </w:p>
    <w:p w:rsidR="00C1440F" w:rsidRPr="00860B32" w:rsidRDefault="00DA6315" w:rsidP="004A3B8E">
      <w:pPr>
        <w:spacing w:after="0"/>
      </w:pPr>
      <w:r>
        <w:rPr>
          <w:i/>
        </w:rPr>
        <w:t>High</w:t>
      </w:r>
      <w:r w:rsidR="00C1440F" w:rsidRPr="007F3E6C">
        <w:rPr>
          <w:i/>
        </w:rPr>
        <w:t xml:space="preserve">-level coupling between the </w:t>
      </w:r>
      <w:r w:rsidR="006C0E45" w:rsidRPr="00BD4336">
        <w:rPr>
          <w:i/>
        </w:rPr>
        <w:t>Tran</w:t>
      </w:r>
      <w:r w:rsidR="00260F46" w:rsidRPr="00BD4336">
        <w:rPr>
          <w:i/>
        </w:rPr>
        <w:t xml:space="preserve"> et al. </w:t>
      </w:r>
      <w:r w:rsidR="00260F46" w:rsidRPr="00BD4336">
        <w:rPr>
          <w:i/>
        </w:rPr>
        <w:fldChar w:fldCharType="begin"/>
      </w:r>
      <w:r w:rsidR="00260F46" w:rsidRPr="00BD4336">
        <w:rPr>
          <w:i/>
        </w:rPr>
        <w:instrText xml:space="preserve"> ADDIN ZOTERO_ITEM CSL_CITATION {"citationID":"3577b7nq4","properties":{"formattedCitation":"(2010)","plainCitation":"(2010)"},"citationItems":[{"id":43,"uris":["http://zotero.org/users/local/KlDwBHxE/items/IP6DNKJJ"],"uri":["http://zotero.org/users/local/KlDwBHxE/items/IP6DNKJJ"],"itemData":{"id":43,"type":"article-journal","title":"A Metabolite-Sensitive, Thermodynamically Constrained Model of Cardiac Cross-Bridge Cycling: Implications for Force Development during Ischemia","container-title":"Biophysical Journal","page":"267-276","volume":"98","issue":"2","source":"CrossRef","DOI":"10.1016/j.bpj.2009.10.011","ISSN":"00063495","shortTitle":"A Metabolite-Sensitive, Thermodynamically Constrained Model of Cardiac Cross-Bridge Cycling","language":"en","author":[{"family":"Tran","given":"Kenneth"},{"family":"Smith","given":"Nicolas P."},{"family":"Loiselle","given":"Denis S."},{"family":"Crampin","given":"Edmund J."}],"issued":{"date-parts":[["2010",1]]},"accessed":{"date-parts":[["2016",3,21]]}},"suppress-author":true}],"schema":"https://github.com/citation-style-language/schema/raw/master/csl-citation.json"} </w:instrText>
      </w:r>
      <w:r w:rsidR="00260F46" w:rsidRPr="00BD4336">
        <w:rPr>
          <w:i/>
        </w:rPr>
        <w:fldChar w:fldCharType="separate"/>
      </w:r>
      <w:r w:rsidR="00260F46" w:rsidRPr="00BD4336">
        <w:rPr>
          <w:rFonts w:ascii="Calibri" w:hAnsi="Calibri"/>
        </w:rPr>
        <w:t>(2010)</w:t>
      </w:r>
      <w:r w:rsidR="00260F46" w:rsidRPr="00BD4336">
        <w:rPr>
          <w:i/>
        </w:rPr>
        <w:fldChar w:fldCharType="end"/>
      </w:r>
      <w:r w:rsidR="00C1440F" w:rsidRPr="00BD4336">
        <w:rPr>
          <w:i/>
        </w:rPr>
        <w:t xml:space="preserve"> cross-bridge</w:t>
      </w:r>
      <w:r w:rsidR="00C1440F" w:rsidRPr="007F3E6C">
        <w:rPr>
          <w:i/>
        </w:rPr>
        <w:t xml:space="preserve">, the </w:t>
      </w:r>
      <w:proofErr w:type="spellStart"/>
      <w:r w:rsidR="00C1440F" w:rsidRPr="007F3E6C">
        <w:rPr>
          <w:i/>
        </w:rPr>
        <w:t>Hinch</w:t>
      </w:r>
      <w:proofErr w:type="spellEnd"/>
      <w:r w:rsidR="00260F46">
        <w:rPr>
          <w:i/>
        </w:rPr>
        <w:t xml:space="preserve"> et al. </w:t>
      </w:r>
      <w:r w:rsidR="00260F46">
        <w:rPr>
          <w:i/>
        </w:rPr>
        <w:fldChar w:fldCharType="begin"/>
      </w:r>
      <w:r w:rsidR="00260F46">
        <w:rPr>
          <w:i/>
        </w:rPr>
        <w:instrText xml:space="preserve"> ADDIN ZOTERO_ITEM CSL_CITATION {"citationID":"1le1l7mq2t","properties":{"formattedCitation":"(2004)","plainCitation":"(2004)"},"citationItems":[{"id":29,"uris":["http://zotero.org/users/local/KlDwBHxE/items/XHMEVZ4U"],"uri":["http://zotero.org/users/local/KlDwBHxE/items/XHMEVZ4U"],"itemData":{"id":29,"type":"article-journal","title":"A Simplified Local Control Model of Calcium-Induced Calcium Release in Cardiac Ventricular Myocytes","container-title":"Biophysical Journal","page":"3723-3736","volume":"87","issue":"6","source":"CrossRef","DOI":"10.1529/biophysj.104.049973","ISSN":"00063495","language":"en","author":[{"family":"Hinch","given":"R."},{"family":"Greenstein","given":"J.L."},{"family":"Tanskanen","given":"A.J."},{"family":"Xu","given":"L."},{"family":"Winslow","given":"R.L."}],"issued":{"date-parts":[["2004",12]]},"accessed":{"date-parts":[["2016",3,21]]}},"suppress-author":true}],"schema":"https://github.com/citation-style-language/schema/raw/master/csl-citation.json"} </w:instrText>
      </w:r>
      <w:r w:rsidR="00260F46">
        <w:rPr>
          <w:i/>
        </w:rPr>
        <w:fldChar w:fldCharType="separate"/>
      </w:r>
      <w:r w:rsidR="00260F46" w:rsidRPr="00260F46">
        <w:rPr>
          <w:rFonts w:ascii="Calibri" w:hAnsi="Calibri"/>
        </w:rPr>
        <w:t>(2004)</w:t>
      </w:r>
      <w:r w:rsidR="00260F46">
        <w:rPr>
          <w:i/>
        </w:rPr>
        <w:fldChar w:fldCharType="end"/>
      </w:r>
      <w:r w:rsidR="00C1440F" w:rsidRPr="007F3E6C">
        <w:rPr>
          <w:i/>
        </w:rPr>
        <w:t xml:space="preserve"> Ca</w:t>
      </w:r>
      <w:r w:rsidR="00C1440F" w:rsidRPr="007F3E6C">
        <w:rPr>
          <w:i/>
          <w:vertAlign w:val="superscript"/>
        </w:rPr>
        <w:t>2+</w:t>
      </w:r>
      <w:r w:rsidR="00C1440F" w:rsidRPr="007F3E6C">
        <w:rPr>
          <w:i/>
        </w:rPr>
        <w:t>, and the Rogers</w:t>
      </w:r>
      <w:r w:rsidR="00260F46">
        <w:rPr>
          <w:i/>
        </w:rPr>
        <w:t xml:space="preserve"> </w:t>
      </w:r>
      <w:r w:rsidR="009D69C1">
        <w:rPr>
          <w:i/>
        </w:rPr>
        <w:t>and</w:t>
      </w:r>
      <w:r w:rsidR="00260F46">
        <w:rPr>
          <w:i/>
        </w:rPr>
        <w:t xml:space="preserve"> McCulloch </w:t>
      </w:r>
      <w:r w:rsidR="00260F46">
        <w:rPr>
          <w:i/>
        </w:rPr>
        <w:fldChar w:fldCharType="begin"/>
      </w:r>
      <w:r w:rsidR="00260F46">
        <w:rPr>
          <w:i/>
        </w:rPr>
        <w:instrText xml:space="preserve"> ADDIN ZOTERO_ITEM CSL_CITATION {"citationID":"hdmvrfcu3","properties":{"formattedCitation":"(1994)","plainCitation":"(1994)"},"citationItems":[{"id":30,"uris":["http://zotero.org/users/local/KlDwBHxE/items/HI5BIZKZ"],"uri":["http://zotero.org/users/local/KlDwBHxE/items/HI5BIZKZ"],"itemData":{"id":30,"type":"article-journal","title":"A collocation-Galerkin finite element model of cardiac action potential propagation","container-title":"Biomedical Engineering, IEEE Transactions on","page":"743–757","volume":"41","issue":"8","source":"Google Scholar","author":[{"family":"Rogers","given":"Jack M."},{"family":"McCulloch","given":"Andrew D."}],"issued":{"date-parts":[["1994"]]},"accessed":{"date-parts":[["2016",3,21]]}},"suppress-author":true}],"schema":"https://github.com/citation-style-language/schema/raw/master/csl-citation.json"} </w:instrText>
      </w:r>
      <w:r w:rsidR="00260F46">
        <w:rPr>
          <w:i/>
        </w:rPr>
        <w:fldChar w:fldCharType="separate"/>
      </w:r>
      <w:r w:rsidR="00260F46" w:rsidRPr="00260F46">
        <w:rPr>
          <w:rFonts w:ascii="Calibri" w:hAnsi="Calibri"/>
        </w:rPr>
        <w:t>(1994)</w:t>
      </w:r>
      <w:r w:rsidR="00260F46">
        <w:rPr>
          <w:i/>
        </w:rPr>
        <w:fldChar w:fldCharType="end"/>
      </w:r>
      <w:r w:rsidR="00C1440F" w:rsidRPr="007F3E6C">
        <w:rPr>
          <w:i/>
        </w:rPr>
        <w:t xml:space="preserve"> action potential models.</w:t>
      </w:r>
      <w:r w:rsidR="009D69C1">
        <w:rPr>
          <w:i/>
        </w:rPr>
        <w:t xml:space="preserve"> </w:t>
      </w:r>
      <w:r w:rsidR="009D69C1">
        <w:t>[</w:t>
      </w:r>
      <w:proofErr w:type="spellStart"/>
      <w:r w:rsidR="009D69C1">
        <w:t>TnCCa</w:t>
      </w:r>
      <w:proofErr w:type="spellEnd"/>
      <w:r w:rsidR="009D69C1">
        <w:t xml:space="preserve">] represents the </w:t>
      </w:r>
      <w:r>
        <w:t xml:space="preserve">intracellular </w:t>
      </w:r>
      <w:r w:rsidR="009D69C1">
        <w:t>concentration of Ca</w:t>
      </w:r>
      <w:r w:rsidR="009D69C1">
        <w:rPr>
          <w:vertAlign w:val="superscript"/>
        </w:rPr>
        <w:t>2+</w:t>
      </w:r>
      <w:r w:rsidR="009D69C1">
        <w:t xml:space="preserve"> bound to troponin-C.</w:t>
      </w:r>
    </w:p>
    <w:p w:rsidR="00CF1248" w:rsidRDefault="00CF1248" w:rsidP="00C1440F">
      <w:pPr>
        <w:pStyle w:val="Heading2"/>
        <w:rPr>
          <w:b w:val="0"/>
        </w:rPr>
      </w:pPr>
    </w:p>
    <w:p w:rsidR="00B326F5" w:rsidRDefault="00E0603E" w:rsidP="00C1440F">
      <w:pPr>
        <w:pStyle w:val="Heading2"/>
        <w:rPr>
          <w:b w:val="0"/>
        </w:rPr>
      </w:pPr>
      <w:r w:rsidRPr="00134C70">
        <w:rPr>
          <w:b w:val="0"/>
        </w:rPr>
        <w:t xml:space="preserve">Model validation: </w:t>
      </w:r>
    </w:p>
    <w:p w:rsidR="0055727E" w:rsidRDefault="00FC75F2" w:rsidP="00C1440F">
      <w:pPr>
        <w:rPr>
          <w:ins w:id="24" w:author="ABI_IT" w:date="2016-05-05T16:34:00Z"/>
        </w:rPr>
      </w:pPr>
      <w:r>
        <w:t xml:space="preserve">The </w:t>
      </w:r>
      <w:r w:rsidR="009D69C1">
        <w:t xml:space="preserve">HRT </w:t>
      </w:r>
      <w:r w:rsidR="00AD243C">
        <w:t xml:space="preserve">model was validated </w:t>
      </w:r>
      <w:r w:rsidR="007E5F09">
        <w:t xml:space="preserve">prior to addressing the </w:t>
      </w:r>
      <w:r>
        <w:t>hypothesis in this study</w:t>
      </w:r>
      <w:r w:rsidR="007E5F09">
        <w:t xml:space="preserve">.  Validation took the form of duplicating, </w:t>
      </w:r>
      <w:r w:rsidR="007E5F09">
        <w:rPr>
          <w:i/>
        </w:rPr>
        <w:t xml:space="preserve">in </w:t>
      </w:r>
      <w:proofErr w:type="spellStart"/>
      <w:r w:rsidR="007E5F09">
        <w:rPr>
          <w:i/>
        </w:rPr>
        <w:t>silico</w:t>
      </w:r>
      <w:proofErr w:type="spellEnd"/>
      <w:r w:rsidR="007E5F09">
        <w:t xml:space="preserve">, the magnitude and kinetics of </w:t>
      </w:r>
      <w:r w:rsidR="00CC150F">
        <w:t xml:space="preserve">quick-release experiments executed by </w:t>
      </w:r>
      <w:proofErr w:type="spellStart"/>
      <w:r w:rsidR="00CC150F">
        <w:t>Kurihara</w:t>
      </w:r>
      <w:proofErr w:type="spellEnd"/>
      <w:r w:rsidR="00CC150F">
        <w:t xml:space="preserve"> </w:t>
      </w:r>
      <w:r w:rsidR="00BD4336">
        <w:t>and</w:t>
      </w:r>
      <w:r w:rsidR="00CC150F">
        <w:t xml:space="preserve"> </w:t>
      </w:r>
      <w:proofErr w:type="spellStart"/>
      <w:r w:rsidR="00CC150F">
        <w:t>Komukai</w:t>
      </w:r>
      <w:proofErr w:type="spellEnd"/>
      <w:r w:rsidR="00CC150F">
        <w:t>,</w:t>
      </w:r>
      <w:r w:rsidR="00BD4336">
        <w:t xml:space="preserve"> </w:t>
      </w:r>
      <w:r w:rsidR="00BD4336">
        <w:fldChar w:fldCharType="begin"/>
      </w:r>
      <w:r w:rsidR="00BD4336">
        <w:instrText xml:space="preserve"> ADDIN ZOTERO_ITEM CSL_CITATION {"citationID":"2jab78a8u","properties":{"formattedCitation":"(1995)","plainCitation":"(1995)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,"suppress-author":true}],"schema":"https://github.com/citation-style-language/schema/raw/master/csl-citation.json"} </w:instrText>
      </w:r>
      <w:r w:rsidR="00BD4336">
        <w:fldChar w:fldCharType="separate"/>
      </w:r>
      <w:r w:rsidR="00BD4336" w:rsidRPr="00BD4336">
        <w:rPr>
          <w:rFonts w:ascii="Calibri" w:hAnsi="Calibri"/>
        </w:rPr>
        <w:t>(1995)</w:t>
      </w:r>
      <w:r w:rsidR="00BD4336">
        <w:fldChar w:fldCharType="end"/>
      </w:r>
      <w:r w:rsidR="00CC150F">
        <w:t xml:space="preserve">.  For a complete analysis and comparison between HRT model data and </w:t>
      </w:r>
      <w:proofErr w:type="spellStart"/>
      <w:r w:rsidR="00CC150F">
        <w:t>Kurihara</w:t>
      </w:r>
      <w:proofErr w:type="spellEnd"/>
      <w:r w:rsidR="00BD4336">
        <w:t xml:space="preserve"> and </w:t>
      </w:r>
      <w:proofErr w:type="spellStart"/>
      <w:r w:rsidR="00BD4336">
        <w:t>Komukai</w:t>
      </w:r>
      <w:proofErr w:type="spellEnd"/>
      <w:r w:rsidR="00BD4336">
        <w:t xml:space="preserve"> </w:t>
      </w:r>
      <w:r w:rsidR="00BD4336">
        <w:fldChar w:fldCharType="begin"/>
      </w:r>
      <w:r w:rsidR="00BD4336">
        <w:instrText xml:space="preserve"> ADDIN ZOTERO_ITEM CSL_CITATION {"citationID":"2jfpfh06hi","properties":{"formattedCitation":"(1995)","plainCitation":"(1995)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,"suppress-author":true}],"schema":"https://github.com/citation-style-language/schema/raw/master/csl-citation.json"} </w:instrText>
      </w:r>
      <w:r w:rsidR="00BD4336">
        <w:fldChar w:fldCharType="separate"/>
      </w:r>
      <w:r w:rsidR="00BD4336" w:rsidRPr="00BD4336">
        <w:rPr>
          <w:rFonts w:ascii="Calibri" w:hAnsi="Calibri"/>
        </w:rPr>
        <w:t>(1995)</w:t>
      </w:r>
      <w:r w:rsidR="00BD4336">
        <w:fldChar w:fldCharType="end"/>
      </w:r>
      <w:r w:rsidR="00CC150F">
        <w:t xml:space="preserve"> </w:t>
      </w:r>
      <w:r w:rsidR="00864C1C">
        <w:t xml:space="preserve">experimental </w:t>
      </w:r>
      <w:r w:rsidR="00CC150F">
        <w:t xml:space="preserve">data please refer to </w:t>
      </w:r>
      <w:r w:rsidR="00CC150F" w:rsidRPr="00CC150F">
        <w:rPr>
          <w:highlight w:val="yellow"/>
        </w:rPr>
        <w:t>___.</w:t>
      </w:r>
      <w:r w:rsidR="00CC150F">
        <w:t xml:space="preserve">  Additionally, validation data can be recreated by using the </w:t>
      </w:r>
      <w:r w:rsidR="00864C1C">
        <w:t xml:space="preserve">HRT </w:t>
      </w:r>
      <w:r w:rsidR="00CC150F">
        <w:t xml:space="preserve">model at </w:t>
      </w:r>
      <w:r w:rsidR="00CC150F" w:rsidRPr="00CC150F">
        <w:rPr>
          <w:highlight w:val="yellow"/>
        </w:rPr>
        <w:t>___.</w:t>
      </w:r>
      <w:r w:rsidR="00EE481E">
        <w:t xml:space="preserve"> </w:t>
      </w:r>
      <w:r w:rsidR="00EE481E" w:rsidRPr="00713BF9">
        <w:t>[</w:t>
      </w:r>
      <w:proofErr w:type="gramStart"/>
      <w:r w:rsidR="00EE481E" w:rsidRPr="00713BF9">
        <w:t>come</w:t>
      </w:r>
      <w:proofErr w:type="gramEnd"/>
      <w:r w:rsidR="00EE481E" w:rsidRPr="00713BF9">
        <w:t xml:space="preserve"> back and add correct links]</w:t>
      </w:r>
    </w:p>
    <w:p w:rsidR="00F40348" w:rsidRPr="00134C70" w:rsidRDefault="00F40348" w:rsidP="00F40348">
      <w:pPr>
        <w:tabs>
          <w:tab w:val="left" w:pos="1275"/>
        </w:tabs>
        <w:spacing w:after="0"/>
        <w:rPr>
          <w:ins w:id="25" w:author="ABI_IT" w:date="2016-05-05T16:34:00Z"/>
        </w:rPr>
      </w:pPr>
      <w:ins w:id="26" w:author="ABI_IT" w:date="2016-05-05T16:34:00Z">
        <w:r w:rsidRPr="00134C70">
          <w:t xml:space="preserve">In </w:t>
        </w:r>
      </w:ins>
      <w:ins w:id="27" w:author="ABI_IT" w:date="2016-05-05T16:38:00Z">
        <w:r w:rsidR="004D7DF7">
          <w:t>these</w:t>
        </w:r>
      </w:ins>
      <w:ins w:id="28" w:author="ABI_IT" w:date="2016-05-05T16:34:00Z">
        <w:r w:rsidRPr="00134C70">
          <w:t xml:space="preserve"> experiment</w:t>
        </w:r>
      </w:ins>
      <w:ins w:id="29" w:author="ABI_IT" w:date="2016-05-05T16:38:00Z">
        <w:r w:rsidR="004D7DF7">
          <w:t>s</w:t>
        </w:r>
      </w:ins>
      <w:ins w:id="30" w:author="ABI_IT" w:date="2016-05-05T16:42:00Z">
        <w:r w:rsidR="004D7DF7">
          <w:t>,</w:t>
        </w:r>
      </w:ins>
      <w:ins w:id="31" w:author="ABI_IT" w:date="2016-05-05T16:38:00Z">
        <w:r w:rsidR="004D7DF7">
          <w:t xml:space="preserve"> s</w:t>
        </w:r>
      </w:ins>
      <w:ins w:id="32" w:author="ABI_IT" w:date="2016-05-05T16:34:00Z">
        <w:r w:rsidRPr="00134C70">
          <w:t xml:space="preserve">tep length changes were applied to </w:t>
        </w:r>
      </w:ins>
      <w:ins w:id="33" w:author="ABI_IT" w:date="2016-05-05T16:38:00Z">
        <w:r w:rsidR="004D7DF7" w:rsidRPr="00134C70">
          <w:t xml:space="preserve">a ventricular muscle preparation.  </w:t>
        </w:r>
      </w:ins>
      <w:ins w:id="34" w:author="ABI_IT" w:date="2016-05-05T16:39:00Z">
        <w:r w:rsidR="004D7DF7">
          <w:t xml:space="preserve">The </w:t>
        </w:r>
      </w:ins>
      <w:ins w:id="35" w:author="ABI_IT" w:date="2016-05-05T16:42:00Z">
        <w:r w:rsidR="004D7DF7">
          <w:t xml:space="preserve">preparation started at length </w:t>
        </w:r>
      </w:ins>
      <w:proofErr w:type="spellStart"/>
      <w:ins w:id="36" w:author="ABI_IT" w:date="2016-05-05T16:41:00Z">
        <w:r w:rsidR="004D7DF7" w:rsidRPr="00134C70">
          <w:t>L</w:t>
        </w:r>
        <w:r w:rsidR="004D7DF7" w:rsidRPr="00134C70">
          <w:rPr>
            <w:vertAlign w:val="subscript"/>
          </w:rPr>
          <w:t>max</w:t>
        </w:r>
        <w:proofErr w:type="spellEnd"/>
        <w:r w:rsidR="004D7DF7">
          <w:rPr>
            <w:vertAlign w:val="subscript"/>
          </w:rPr>
          <w:t xml:space="preserve"> </w:t>
        </w:r>
      </w:ins>
      <w:ins w:id="37" w:author="ABI_IT" w:date="2016-05-05T16:43:00Z">
        <w:r w:rsidR="004D7DF7">
          <w:t>and</w:t>
        </w:r>
      </w:ins>
      <w:ins w:id="38" w:author="ABI_IT" w:date="2016-05-05T16:39:00Z">
        <w:r w:rsidR="004D7DF7">
          <w:t xml:space="preserve"> </w:t>
        </w:r>
      </w:ins>
      <w:ins w:id="39" w:author="ABI_IT" w:date="2016-05-05T16:34:00Z">
        <w:r w:rsidRPr="00134C70">
          <w:t>at varying times before and after tissue stimulation (50ms before, 22ms after, 75ms after, and 138ms after the stimulus)</w:t>
        </w:r>
      </w:ins>
      <w:ins w:id="40" w:author="ABI_IT" w:date="2016-05-05T16:43:00Z">
        <w:r w:rsidR="004D7DF7">
          <w:t xml:space="preserve"> a 3ms step length change to 92% of </w:t>
        </w:r>
        <w:proofErr w:type="spellStart"/>
        <w:r w:rsidR="004D7DF7" w:rsidRPr="00134C70">
          <w:t>L</w:t>
        </w:r>
        <w:r w:rsidR="004D7DF7" w:rsidRPr="00134C70">
          <w:rPr>
            <w:vertAlign w:val="subscript"/>
          </w:rPr>
          <w:t>max</w:t>
        </w:r>
        <w:proofErr w:type="spellEnd"/>
        <w:r w:rsidR="004D7DF7">
          <w:t xml:space="preserve"> was applied to the muscle</w:t>
        </w:r>
      </w:ins>
      <w:ins w:id="41" w:author="ABI_IT" w:date="2016-05-05T16:34:00Z">
        <w:r w:rsidR="00323FBB">
          <w:t>.  Figure</w:t>
        </w:r>
        <w:r w:rsidRPr="00134C70">
          <w:t xml:space="preserve"> </w:t>
        </w:r>
      </w:ins>
      <w:ins w:id="42" w:author="ABI_IT" w:date="2016-05-05T16:45:00Z">
        <w:r w:rsidR="00323FBB">
          <w:t>3</w:t>
        </w:r>
      </w:ins>
      <w:ins w:id="43" w:author="ABI_IT" w:date="2016-05-05T16:34:00Z">
        <w:r w:rsidRPr="00134C70">
          <w:t>(Left) show</w:t>
        </w:r>
      </w:ins>
      <w:ins w:id="44" w:author="ABI_IT" w:date="2016-05-05T16:45:00Z">
        <w:r w:rsidR="00323FBB">
          <w:t>s</w:t>
        </w:r>
      </w:ins>
      <w:ins w:id="45" w:author="ABI_IT" w:date="2016-05-05T16:34:00Z">
        <w:r w:rsidRPr="00134C70">
          <w:t xml:space="preserve"> the original </w:t>
        </w:r>
        <w:proofErr w:type="spellStart"/>
        <w:r w:rsidRPr="00134C70">
          <w:t>Kurihara</w:t>
        </w:r>
        <w:proofErr w:type="spellEnd"/>
        <w:r w:rsidRPr="00134C70">
          <w:t xml:space="preserve"> quick release results</w:t>
        </w:r>
      </w:ins>
      <w:ins w:id="46" w:author="ABI_IT" w:date="2016-05-05T16:45:00Z">
        <w:r w:rsidR="00323FBB">
          <w:t xml:space="preserve"> for a quick-release shortening step that occurs 75ms after muscle stimulation</w:t>
        </w:r>
      </w:ins>
      <w:ins w:id="47" w:author="ABI_IT" w:date="2016-05-05T16:34:00Z">
        <w:r>
          <w:t>.  The data contained in th</w:t>
        </w:r>
      </w:ins>
      <w:ins w:id="48" w:author="ABI_IT" w:date="2016-05-05T16:46:00Z">
        <w:r w:rsidR="00323FBB">
          <w:t>is</w:t>
        </w:r>
      </w:ins>
      <w:ins w:id="49" w:author="ABI_IT" w:date="2016-05-05T16:34:00Z">
        <w:r>
          <w:t xml:space="preserve"> F</w:t>
        </w:r>
        <w:r w:rsidR="00323FBB">
          <w:t>igure</w:t>
        </w:r>
        <w:r w:rsidRPr="00134C70">
          <w:t xml:space="preserve"> reflects an essential relationship between force, sarcomere length, and intracellular Ca</w:t>
        </w:r>
        <w:r w:rsidRPr="00134C70">
          <w:rPr>
            <w:vertAlign w:val="superscript"/>
          </w:rPr>
          <w:t>2+</w:t>
        </w:r>
        <w:r w:rsidRPr="00134C70">
          <w:t xml:space="preserve"> concentration during a step change in sarcomere or tissue length.  Thus, we replicated the </w:t>
        </w:r>
        <w:proofErr w:type="spellStart"/>
        <w:r w:rsidRPr="00134C70">
          <w:t>Kurihara</w:t>
        </w:r>
        <w:proofErr w:type="spellEnd"/>
        <w:r w:rsidRPr="00134C70">
          <w:t xml:space="preserve"> data with the HRT model to verify the model behaves like the ventricular tissue it is intended to imitate.       </w:t>
        </w:r>
      </w:ins>
    </w:p>
    <w:p w:rsidR="00F40348" w:rsidRDefault="00F40348" w:rsidP="00F40348">
      <w:pPr>
        <w:tabs>
          <w:tab w:val="left" w:pos="1275"/>
        </w:tabs>
        <w:spacing w:before="240"/>
        <w:rPr>
          <w:ins w:id="50" w:author="ABI_IT" w:date="2016-05-05T16:34:00Z"/>
        </w:rPr>
      </w:pPr>
      <w:ins w:id="51" w:author="ABI_IT" w:date="2016-05-05T16:34:00Z">
        <w:r w:rsidRPr="00134C70">
          <w:t xml:space="preserve">Using the conditions of the above experiment as a template, the HRT model was configured to recreate the </w:t>
        </w:r>
        <w:proofErr w:type="spellStart"/>
        <w:r w:rsidRPr="00134C70">
          <w:t>Kurihara</w:t>
        </w:r>
        <w:proofErr w:type="spellEnd"/>
        <w:r w:rsidRPr="00134C70">
          <w:t xml:space="preserve"> quick release protocol.  The simulation </w:t>
        </w:r>
      </w:ins>
      <w:ins w:id="52" w:author="ABI_IT" w:date="2016-05-05T16:46:00Z">
        <w:r w:rsidR="007653A0">
          <w:t>in Figure 3 (Right)</w:t>
        </w:r>
      </w:ins>
      <w:ins w:id="53" w:author="ABI_IT" w:date="2016-05-05T16:34:00Z">
        <w:r w:rsidRPr="00134C70">
          <w:t xml:space="preserve"> </w:t>
        </w:r>
      </w:ins>
      <w:ins w:id="54" w:author="ABI_IT" w:date="2016-05-05T16:47:00Z">
        <w:r w:rsidR="007653A0">
          <w:t xml:space="preserve">shows </w:t>
        </w:r>
      </w:ins>
      <w:ins w:id="55" w:author="ABI_IT" w:date="2016-05-05T16:34:00Z">
        <w:r w:rsidR="007653A0">
          <w:t>a</w:t>
        </w:r>
      </w:ins>
      <w:ins w:id="56" w:author="ABI_IT" w:date="2016-05-05T16:47:00Z">
        <w:r w:rsidR="007653A0">
          <w:t>n</w:t>
        </w:r>
      </w:ins>
      <w:ins w:id="57" w:author="ABI_IT" w:date="2016-05-05T16:34:00Z">
        <w:r w:rsidRPr="00134C70">
          <w:t xml:space="preserve"> 8% </w:t>
        </w:r>
        <w:r w:rsidRPr="00134C70">
          <w:lastRenderedPageBreak/>
          <w:t xml:space="preserve">sarcomere length shortening </w:t>
        </w:r>
      </w:ins>
      <w:ins w:id="58" w:author="ABI_IT" w:date="2016-05-05T16:47:00Z">
        <w:r w:rsidR="007653A0">
          <w:t>56</w:t>
        </w:r>
      </w:ins>
      <w:ins w:id="59" w:author="ABI_IT" w:date="2016-05-05T16:34:00Z">
        <w:r w:rsidRPr="00134C70">
          <w:t> </w:t>
        </w:r>
        <w:proofErr w:type="spellStart"/>
        <w:r w:rsidRPr="00134C70">
          <w:t>ms</w:t>
        </w:r>
        <w:proofErr w:type="spellEnd"/>
        <w:r w:rsidRPr="00134C70">
          <w:t xml:space="preserve"> after </w:t>
        </w:r>
      </w:ins>
      <w:ins w:id="60" w:author="ABI_IT" w:date="2016-05-05T16:47:00Z">
        <w:r w:rsidR="007653A0">
          <w:t xml:space="preserve">the </w:t>
        </w:r>
      </w:ins>
      <w:ins w:id="61" w:author="ABI_IT" w:date="2016-05-05T16:34:00Z">
        <w:r w:rsidR="007653A0">
          <w:t>stimulus</w:t>
        </w:r>
        <w:r w:rsidRPr="00134C70">
          <w:t xml:space="preserve">.  The </w:t>
        </w:r>
        <w:proofErr w:type="spellStart"/>
        <w:r w:rsidRPr="00134C70">
          <w:t>Kurihara</w:t>
        </w:r>
        <w:proofErr w:type="spellEnd"/>
        <w:r w:rsidRPr="00134C70">
          <w:t xml:space="preserve"> and equivalent HRT simulation are kept side-by-side for easier comparison (</w:t>
        </w:r>
        <w:proofErr w:type="spellStart"/>
        <w:r w:rsidRPr="00134C70">
          <w:t>Kurihara</w:t>
        </w:r>
        <w:proofErr w:type="spellEnd"/>
        <w:r w:rsidRPr="00134C70">
          <w:t xml:space="preserve"> data to the left in each figure and HRT data to the right</w:t>
        </w:r>
        <w:r w:rsidRPr="00134C70">
          <w:rPr>
            <w:rStyle w:val="FootnoteReference"/>
          </w:rPr>
          <w:footnoteReference w:id="1"/>
        </w:r>
        <w:r w:rsidRPr="00134C70">
          <w:t xml:space="preserve">).  </w:t>
        </w:r>
      </w:ins>
    </w:p>
    <w:p w:rsidR="00F40348" w:rsidRDefault="00F40348" w:rsidP="00C1440F"/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05"/>
        <w:gridCol w:w="5133"/>
      </w:tblGrid>
      <w:tr w:rsidR="009B099C" w:rsidTr="009B099C">
        <w:trPr>
          <w:trHeight w:val="3642"/>
        </w:trPr>
        <w:tc>
          <w:tcPr>
            <w:tcW w:w="4628" w:type="dxa"/>
          </w:tcPr>
          <w:p w:rsidR="00006887" w:rsidRDefault="00BD479F">
            <w:pPr>
              <w:keepNext/>
              <w:jc w:val="right"/>
              <w:rPr>
                <w:ins w:id="65" w:author="ABI_IT" w:date="2016-05-10T10:57:00Z"/>
              </w:rPr>
              <w:pPrChange w:id="66" w:author="ABI_IT" w:date="2016-05-10T10:57:00Z">
                <w:pPr>
                  <w:spacing w:after="200" w:line="276" w:lineRule="auto"/>
                  <w:jc w:val="right"/>
                </w:pPr>
              </w:pPrChange>
            </w:pPr>
            <w:ins w:id="67" w:author="ABI_IT" w:date="2016-05-05T16:22:00Z">
              <w:r>
                <w:object w:dxaOrig="6270" w:dyaOrig="535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219.4pt;height:186.8pt" o:ole="">
                    <v:imagedata r:id="rId13" o:title=""/>
                  </v:shape>
                  <o:OLEObject Type="Embed" ProgID="PBrush" ShapeID="_x0000_i1025" DrawAspect="Content" ObjectID="_1539088827" r:id="rId14"/>
                </w:object>
              </w:r>
            </w:ins>
          </w:p>
          <w:p w:rsidR="009B099C" w:rsidRDefault="00006887">
            <w:pPr>
              <w:pStyle w:val="Caption"/>
              <w:jc w:val="right"/>
              <w:pPrChange w:id="68" w:author="ABI_IT" w:date="2016-05-10T10:57:00Z">
                <w:pPr>
                  <w:spacing w:after="200" w:line="276" w:lineRule="auto"/>
                </w:pPr>
              </w:pPrChange>
            </w:pPr>
            <w:ins w:id="69" w:author="ABI_IT" w:date="2016-05-10T10:57:00Z">
              <w:r>
                <w:t xml:space="preserve">Figure </w:t>
              </w:r>
              <w:r>
                <w:fldChar w:fldCharType="begin"/>
              </w:r>
              <w:r>
                <w:instrText xml:space="preserve"> SEQ Figure \* ARABIC </w:instrText>
              </w:r>
            </w:ins>
            <w:r>
              <w:fldChar w:fldCharType="separate"/>
            </w:r>
            <w:ins w:id="70" w:author="ABI_IT" w:date="2016-10-27T09:49:00Z">
              <w:r w:rsidR="00FB50E8">
                <w:rPr>
                  <w:noProof/>
                </w:rPr>
                <w:t>3</w:t>
              </w:r>
            </w:ins>
            <w:ins w:id="71" w:author="ABI_IT" w:date="2016-05-10T10:57:00Z">
              <w:r>
                <w:fldChar w:fldCharType="end"/>
              </w:r>
            </w:ins>
          </w:p>
        </w:tc>
        <w:tc>
          <w:tcPr>
            <w:tcW w:w="4628" w:type="dxa"/>
          </w:tcPr>
          <w:p w:rsidR="009B099C" w:rsidRDefault="009B099C" w:rsidP="00C1440F">
            <w:ins w:id="72" w:author="ABI_IT" w:date="2016-05-05T16:11:00Z">
              <w:r>
                <w:rPr>
                  <w:noProof/>
                  <w:lang w:eastAsia="en-NZ"/>
                </w:rPr>
                <w:drawing>
                  <wp:inline distT="0" distB="0" distL="0" distR="0" wp14:anchorId="35760A85" wp14:editId="0C7E6C68">
                    <wp:extent cx="3122763" cy="2344584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19245" cy="2341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9B099C" w:rsidRDefault="002541FD">
      <w:pPr>
        <w:jc w:val="center"/>
        <w:rPr>
          <w:ins w:id="73" w:author="ABI_IT" w:date="2016-05-05T16:30:00Z"/>
        </w:rPr>
        <w:pPrChange w:id="74" w:author="ABI_IT" w:date="2016-05-10T12:15:00Z">
          <w:pPr/>
        </w:pPrChange>
      </w:pPr>
      <w:ins w:id="75" w:author="ABI_IT" w:date="2016-05-10T12:11:00Z">
        <w:r>
          <w:t xml:space="preserve">Experimental quick-release shortening of </w:t>
        </w:r>
      </w:ins>
      <w:ins w:id="76" w:author="ABI_IT" w:date="2016-05-10T12:12:00Z">
        <w:r>
          <w:t>ferret</w:t>
        </w:r>
      </w:ins>
      <w:ins w:id="77" w:author="ABI_IT" w:date="2016-05-10T12:11:00Z">
        <w:r>
          <w:t xml:space="preserve"> </w:t>
        </w:r>
      </w:ins>
      <w:ins w:id="78" w:author="ABI_IT" w:date="2016-05-10T12:13:00Z">
        <w:r>
          <w:t xml:space="preserve">papillary muscle (left; </w:t>
        </w:r>
        <w:r>
          <w:fldChar w:fldCharType="begin"/>
        </w:r>
        <w:r>
          <w:instrText xml:space="preserve"> ADDIN ZOTERO_ITEM CSL_CITATION {"citationID":"10ikdj6p2g","properties":{"formattedCitation":"(Kurihara &amp; Komukai, 1995)","plainCitation":"(Kurihara &amp; Komukai, 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Physiology","page":"617-625","volume":"489","issue":"3","author":[{"family":"Kurihara","given":"Satoshi"},{"family":"Komukai","given":"Kimiaki"}],"issued":{"date-parts":[["1995"]]}}}],"schema":"https://github.com/citation-style-language/schema/raw/master/csl-citation.json"} </w:instrText>
        </w:r>
      </w:ins>
      <w:r>
        <w:fldChar w:fldCharType="separate"/>
      </w:r>
      <w:ins w:id="79" w:author="ABI_IT" w:date="2016-05-10T12:13:00Z">
        <w:r w:rsidRPr="002541FD">
          <w:rPr>
            <w:rFonts w:ascii="Calibri" w:hAnsi="Calibri"/>
            <w:rPrChange w:id="80" w:author="ABI_IT" w:date="2016-05-10T12:13:00Z">
              <w:rPr/>
            </w:rPrChange>
          </w:rPr>
          <w:t>(Kurihara &amp; Komukai, 1995)</w:t>
        </w:r>
        <w:r>
          <w:fldChar w:fldCharType="end"/>
        </w:r>
        <w:r>
          <w:t>)</w:t>
        </w:r>
      </w:ins>
      <w:ins w:id="81" w:author="ABI_IT" w:date="2016-05-10T12:12:00Z">
        <w:r>
          <w:t xml:space="preserve"> </w:t>
        </w:r>
      </w:ins>
      <w:ins w:id="82" w:author="ABI_IT" w:date="2016-05-10T12:14:00Z">
        <w:r>
          <w:t>and the simulated quick-release shortening of a single sarcomere (right).</w:t>
        </w:r>
      </w:ins>
    </w:p>
    <w:p w:rsidR="00D7766F" w:rsidRPr="00134C70" w:rsidRDefault="00D7766F" w:rsidP="00D7766F">
      <w:pPr>
        <w:tabs>
          <w:tab w:val="left" w:pos="1275"/>
        </w:tabs>
        <w:rPr>
          <w:ins w:id="83" w:author="ABI_IT" w:date="2016-05-05T16:30:00Z"/>
        </w:rPr>
      </w:pPr>
      <w:ins w:id="84" w:author="ABI_IT" w:date="2016-05-05T16:31:00Z">
        <w:r>
          <w:t>T</w:t>
        </w:r>
      </w:ins>
      <w:ins w:id="85" w:author="ABI_IT" w:date="2016-05-05T16:30:00Z">
        <w:r w:rsidRPr="00134C70">
          <w:t xml:space="preserve">he quick release protocol represented in Figure </w:t>
        </w:r>
        <w:r>
          <w:t>5</w:t>
        </w:r>
        <w:r w:rsidRPr="00134C70">
          <w:t xml:space="preserve"> allowed stress in the muscle tissue to build up a significant amount before shortening occurred (75 </w:t>
        </w:r>
        <w:proofErr w:type="spellStart"/>
        <w:r w:rsidRPr="00134C70">
          <w:t>ms</w:t>
        </w:r>
        <w:proofErr w:type="spellEnd"/>
        <w:r w:rsidRPr="00134C70">
          <w:t xml:space="preserve"> after stimulation). </w:t>
        </w:r>
        <w:r w:rsidRPr="00134C70">
          <w:rPr>
            <w:color w:val="D9D9D9" w:themeColor="background1" w:themeShade="D9"/>
          </w:rPr>
          <w:t xml:space="preserve"> </w:t>
        </w:r>
        <w:r w:rsidRPr="00134C70">
          <w:t>In both experimental and simulated scenarios, stress quickly dropped to zero </w:t>
        </w:r>
        <w:proofErr w:type="spellStart"/>
        <w:r w:rsidRPr="00134C70">
          <w:t>kPa</w:t>
        </w:r>
        <w:proofErr w:type="spellEnd"/>
        <w:r w:rsidRPr="00134C70">
          <w:t xml:space="preserve"> with the quick release, releasing the Ca</w:t>
        </w:r>
        <w:r w:rsidRPr="00134C70">
          <w:rPr>
            <w:vertAlign w:val="superscript"/>
          </w:rPr>
          <w:t>2+</w:t>
        </w:r>
        <w:r w:rsidRPr="00134C70">
          <w:t xml:space="preserve"> that had been bound to troponin-C back into the intracellular space.  Such a quick sliding movement gave rise to the dissociation of essentially all cross-bridges and, without cross-bridges, the affinity of troponin for Ca</w:t>
        </w:r>
        <w:r w:rsidRPr="00134C70">
          <w:rPr>
            <w:vertAlign w:val="superscript"/>
          </w:rPr>
          <w:t>2+</w:t>
        </w:r>
        <w:r w:rsidRPr="00134C70">
          <w:t xml:space="preserve"> plummeted</w:t>
        </w:r>
        <w:r>
          <w:t xml:space="preserve"> </w:t>
        </w:r>
        <w:r>
          <w:fldChar w:fldCharType="begin"/>
        </w:r>
        <w:r>
          <w:instrText xml:space="preserve"> ADDIN ZOTERO_ITEM CSL_CITATION {"citationID":"1r6ja7o15e","properties":{"formattedCitation":"(Kurihara &amp; Komukai, 1995)","plainCitation":"(Kurihara &amp; Komukai, 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Physiology","page":"617-625","volume":"489","issue":"3","author":[{"family":"Kurihara","given":"Satoshi"},{"family":"Komukai","given":"Kimiaki"}],"issued":{"date-parts":[["1995"]]}}}],"schema":"https://github.com/citation-style-language/schema/raw/master/csl-citation.json"} </w:instrText>
        </w:r>
        <w:r>
          <w:fldChar w:fldCharType="separate"/>
        </w:r>
        <w:r w:rsidRPr="008B7BA9">
          <w:rPr>
            <w:rFonts w:ascii="Calibri" w:hAnsi="Calibri"/>
          </w:rPr>
          <w:t>(Kurihara &amp; Komukai, 1995)</w:t>
        </w:r>
        <w:r>
          <w:fldChar w:fldCharType="end"/>
        </w:r>
        <w:r w:rsidRPr="00134C70">
          <w:t>.  The result of this Ca</w:t>
        </w:r>
        <w:r w:rsidRPr="00134C70">
          <w:rPr>
            <w:vertAlign w:val="superscript"/>
          </w:rPr>
          <w:t>2+</w:t>
        </w:r>
        <w:r w:rsidRPr="00134C70">
          <w:t xml:space="preserve"> shift back to the cell cytoplasm can be seen in the [Ca</w:t>
        </w:r>
        <w:r w:rsidRPr="00134C70">
          <w:rPr>
            <w:vertAlign w:val="superscript"/>
          </w:rPr>
          <w:t>2+</w:t>
        </w:r>
        <w:proofErr w:type="gramStart"/>
        <w:r w:rsidRPr="00134C70">
          <w:t>]</w:t>
        </w:r>
        <w:r w:rsidRPr="00134C70">
          <w:rPr>
            <w:vertAlign w:val="subscript"/>
          </w:rPr>
          <w:t>i</w:t>
        </w:r>
        <w:proofErr w:type="gramEnd"/>
        <w:r w:rsidRPr="00134C70">
          <w:t xml:space="preserve"> transient as a “bump” that occurs in time with the quick release.  Both the </w:t>
        </w:r>
        <w:proofErr w:type="spellStart"/>
        <w:r w:rsidRPr="00134C70">
          <w:t>Kurihara</w:t>
        </w:r>
        <w:proofErr w:type="spellEnd"/>
        <w:r w:rsidRPr="00134C70">
          <w:t xml:space="preserve"> experimental data and HRT simulated quick release show this bump in Figure </w:t>
        </w:r>
        <w:r>
          <w:t>5</w:t>
        </w:r>
        <w:r w:rsidRPr="00134C70">
          <w:t>.</w:t>
        </w:r>
      </w:ins>
    </w:p>
    <w:p w:rsidR="00D7766F" w:rsidRPr="00134C70" w:rsidRDefault="00D7766F" w:rsidP="00D7766F">
      <w:pPr>
        <w:tabs>
          <w:tab w:val="left" w:pos="1275"/>
        </w:tabs>
        <w:rPr>
          <w:ins w:id="86" w:author="ABI_IT" w:date="2016-05-05T16:30:00Z"/>
        </w:rPr>
      </w:pPr>
      <w:ins w:id="87" w:author="ABI_IT" w:date="2016-05-05T16:30:00Z">
        <w:r w:rsidRPr="00134C70">
          <w:t>Along with causing a bump in the [Ca</w:t>
        </w:r>
        <w:r w:rsidRPr="00134C70">
          <w:rPr>
            <w:vertAlign w:val="superscript"/>
          </w:rPr>
          <w:t>2+</w:t>
        </w:r>
        <w:proofErr w:type="gramStart"/>
        <w:r w:rsidRPr="00134C70">
          <w:t>]</w:t>
        </w:r>
        <w:r w:rsidRPr="00134C70">
          <w:rPr>
            <w:vertAlign w:val="subscript"/>
          </w:rPr>
          <w:t>i</w:t>
        </w:r>
        <w:proofErr w:type="gramEnd"/>
        <w:r w:rsidRPr="00134C70">
          <w:t xml:space="preserve"> transient, the dissociation of most cross-bridges affects the sarcomere’s ability to generate force.  After a quick release, the sarcomere begins to redevelop tension again; however, unlike at the start of </w:t>
        </w:r>
        <w:proofErr w:type="gramStart"/>
        <w:r w:rsidRPr="00134C70">
          <w:t>a stimulation</w:t>
        </w:r>
        <w:proofErr w:type="gramEnd"/>
        <w:r w:rsidRPr="00134C70">
          <w:t>, there is no wave of Ca</w:t>
        </w:r>
        <w:r w:rsidRPr="00134C70">
          <w:rPr>
            <w:vertAlign w:val="superscript"/>
          </w:rPr>
          <w:t>2+</w:t>
        </w:r>
        <w:r w:rsidRPr="00134C70">
          <w:t xml:space="preserve"> to pave the way for force development.  In fact, by 75 </w:t>
        </w:r>
        <w:proofErr w:type="spellStart"/>
        <w:r w:rsidRPr="00134C70">
          <w:t>ms</w:t>
        </w:r>
        <w:proofErr w:type="spellEnd"/>
        <w:r w:rsidRPr="00134C70">
          <w:t xml:space="preserve"> after stimulation, intracellular Ca</w:t>
        </w:r>
        <w:r w:rsidRPr="00134C70">
          <w:rPr>
            <w:vertAlign w:val="superscript"/>
          </w:rPr>
          <w:t>2+</w:t>
        </w:r>
        <w:r w:rsidRPr="00134C70">
          <w:t xml:space="preserve"> levels are already significantly lower.  This limits the level of Ca</w:t>
        </w:r>
        <w:r w:rsidRPr="00134C70">
          <w:rPr>
            <w:vertAlign w:val="superscript"/>
          </w:rPr>
          <w:t>2+</w:t>
        </w:r>
        <w:r w:rsidRPr="00134C70">
          <w:t xml:space="preserve"> activation and, as a result, limits cross-bridge formation and force development.  The consequence of this lack of cross-bridge formation following a late-stage quick release is a stress transient that is significantly stunted following the quick release. </w:t>
        </w:r>
        <w:r w:rsidRPr="00134C70">
          <w:lastRenderedPageBreak/>
          <w:t xml:space="preserve">In the </w:t>
        </w:r>
        <w:proofErr w:type="spellStart"/>
        <w:r w:rsidRPr="00134C70">
          <w:t>Kurihara</w:t>
        </w:r>
        <w:proofErr w:type="spellEnd"/>
        <w:r w:rsidRPr="00134C70">
          <w:t xml:space="preserve"> data, the stress transient following the quick release is at least 50% smaller than it would be in an equivalent isometric scenario, while the HRT stress transient is 30% smaller.  Thus, the HRT model is capable of producing data that reflects the intricate events of quick release sarcomere shortening.  </w:t>
        </w:r>
      </w:ins>
    </w:p>
    <w:p w:rsidR="00B62527" w:rsidRDefault="00D7766F" w:rsidP="00D7766F">
      <w:pPr>
        <w:tabs>
          <w:tab w:val="left" w:pos="1275"/>
        </w:tabs>
        <w:rPr>
          <w:ins w:id="88" w:author="ABI_IT" w:date="2016-05-06T17:55:00Z"/>
        </w:rPr>
      </w:pPr>
      <w:ins w:id="89" w:author="ABI_IT" w:date="2016-05-05T16:30:00Z">
        <w:r w:rsidRPr="00A35A27">
          <w:rPr>
            <w:highlight w:val="yellow"/>
            <w:rPrChange w:id="90" w:author="ABI_IT" w:date="2016-05-05T17:00:00Z">
              <w:rPr/>
            </w:rPrChange>
          </w:rPr>
          <w:t xml:space="preserve">The only discrepancy between experimental and simulated data exists in the </w:t>
        </w:r>
      </w:ins>
      <w:ins w:id="91" w:author="ABI_IT" w:date="2016-05-05T17:00:00Z">
        <w:r w:rsidR="005B68C6" w:rsidRPr="00A35A27">
          <w:rPr>
            <w:highlight w:val="yellow"/>
            <w:rPrChange w:id="92" w:author="ABI_IT" w:date="2016-05-05T17:00:00Z">
              <w:rPr/>
            </w:rPrChange>
          </w:rPr>
          <w:t>magnitude of the calcium ‘bump’ following the quick-release shortening.</w:t>
        </w:r>
      </w:ins>
      <w:ins w:id="93" w:author="ABI_IT" w:date="2016-05-05T17:03:00Z">
        <w:r w:rsidR="00781A8D">
          <w:t xml:space="preserve">  </w:t>
        </w:r>
      </w:ins>
      <w:ins w:id="94" w:author="ABI_IT" w:date="2016-05-05T17:06:00Z">
        <w:r w:rsidR="00781A8D">
          <w:t>In the HRT simulation</w:t>
        </w:r>
      </w:ins>
      <w:ins w:id="95" w:author="ABI_IT" w:date="2016-05-06T17:31:00Z">
        <w:r w:rsidR="003D039C">
          <w:t>,</w:t>
        </w:r>
      </w:ins>
      <w:ins w:id="96" w:author="ABI_IT" w:date="2016-05-05T17:06:00Z">
        <w:r w:rsidR="00781A8D">
          <w:t xml:space="preserve"> the </w:t>
        </w:r>
      </w:ins>
      <w:ins w:id="97" w:author="ABI_IT" w:date="2016-05-05T17:19:00Z">
        <w:r w:rsidR="00932AB1">
          <w:t>intracellular Ca</w:t>
        </w:r>
        <w:r w:rsidR="00932AB1">
          <w:rPr>
            <w:vertAlign w:val="superscript"/>
          </w:rPr>
          <w:t>2+</w:t>
        </w:r>
      </w:ins>
      <w:ins w:id="98" w:author="ABI_IT" w:date="2016-05-05T17:06:00Z">
        <w:r w:rsidR="00781A8D">
          <w:t xml:space="preserve"> bump is s</w:t>
        </w:r>
      </w:ins>
      <w:ins w:id="99" w:author="ABI_IT" w:date="2016-05-05T17:07:00Z">
        <w:r w:rsidR="00781A8D">
          <w:t xml:space="preserve">harp and </w:t>
        </w:r>
      </w:ins>
      <w:ins w:id="100" w:author="ABI_IT" w:date="2016-05-05T17:09:00Z">
        <w:r w:rsidR="00781A8D">
          <w:t xml:space="preserve">has a magnitude that is </w:t>
        </w:r>
      </w:ins>
      <w:ins w:id="101" w:author="ABI_IT" w:date="2016-05-05T17:07:00Z">
        <w:r w:rsidR="00781A8D">
          <w:t>roughly 0.5</w:t>
        </w:r>
      </w:ins>
      <w:ins w:id="102" w:author="ABI_IT" w:date="2016-05-05T17:08:00Z">
        <w:r w:rsidR="00781A8D" w:rsidRPr="00781A8D">
          <w:rPr>
            <w:rStyle w:val="Heading1Char"/>
          </w:rPr>
          <w:t xml:space="preserve"> </w:t>
        </w:r>
        <w:proofErr w:type="spellStart"/>
        <w:r w:rsidR="00781A8D">
          <w:rPr>
            <w:rStyle w:val="tgc"/>
          </w:rPr>
          <w:t>μM</w:t>
        </w:r>
      </w:ins>
      <w:proofErr w:type="spellEnd"/>
      <w:ins w:id="103" w:author="ABI_IT" w:date="2016-05-05T17:09:00Z">
        <w:r w:rsidR="00781A8D">
          <w:rPr>
            <w:rStyle w:val="tgc"/>
          </w:rPr>
          <w:t xml:space="preserve"> greater than </w:t>
        </w:r>
      </w:ins>
      <w:ins w:id="104" w:author="ABI_IT" w:date="2016-05-05T17:19:00Z">
        <w:r w:rsidR="00932AB1">
          <w:rPr>
            <w:rStyle w:val="tgc"/>
          </w:rPr>
          <w:t>isometric Ca</w:t>
        </w:r>
        <w:r w:rsidR="00932AB1">
          <w:rPr>
            <w:rStyle w:val="tgc"/>
            <w:vertAlign w:val="superscript"/>
          </w:rPr>
          <w:t xml:space="preserve">2+ </w:t>
        </w:r>
        <w:r w:rsidR="00932AB1">
          <w:rPr>
            <w:rStyle w:val="tgc"/>
          </w:rPr>
          <w:t xml:space="preserve">levels. </w:t>
        </w:r>
      </w:ins>
      <w:ins w:id="105" w:author="ABI_IT" w:date="2016-05-06T17:36:00Z">
        <w:r w:rsidR="0070008F">
          <w:rPr>
            <w:rStyle w:val="tgc"/>
          </w:rPr>
          <w:t>While t</w:t>
        </w:r>
      </w:ins>
      <w:ins w:id="106" w:author="ABI_IT" w:date="2016-05-06T17:32:00Z">
        <w:r w:rsidR="003D039C">
          <w:rPr>
            <w:rStyle w:val="tgc"/>
          </w:rPr>
          <w:t>his is larger than the 0.3</w:t>
        </w:r>
        <w:r w:rsidR="003D039C" w:rsidRPr="003D039C">
          <w:rPr>
            <w:rStyle w:val="tgc"/>
          </w:rPr>
          <w:t xml:space="preserve"> </w:t>
        </w:r>
        <w:proofErr w:type="spellStart"/>
        <w:r w:rsidR="003D039C">
          <w:rPr>
            <w:rStyle w:val="tgc"/>
          </w:rPr>
          <w:t>μM</w:t>
        </w:r>
        <w:proofErr w:type="spellEnd"/>
        <w:r w:rsidR="003D039C">
          <w:rPr>
            <w:rStyle w:val="tgc"/>
          </w:rPr>
          <w:t xml:space="preserve"> bump observed by </w:t>
        </w:r>
        <w:proofErr w:type="spellStart"/>
        <w:r w:rsidR="003D039C">
          <w:rPr>
            <w:rStyle w:val="tgc"/>
          </w:rPr>
          <w:t>Kurihara</w:t>
        </w:r>
      </w:ins>
      <w:proofErr w:type="spellEnd"/>
      <w:ins w:id="107" w:author="ABI_IT" w:date="2016-05-06T17:33:00Z">
        <w:r w:rsidR="003D039C">
          <w:rPr>
            <w:rStyle w:val="tgc"/>
          </w:rPr>
          <w:t xml:space="preserve"> and </w:t>
        </w:r>
        <w:proofErr w:type="spellStart"/>
        <w:r w:rsidR="003D039C">
          <w:rPr>
            <w:rStyle w:val="tgc"/>
          </w:rPr>
          <w:t>Komukai</w:t>
        </w:r>
        <w:proofErr w:type="spellEnd"/>
        <w:r w:rsidR="003D039C">
          <w:rPr>
            <w:rStyle w:val="tgc"/>
          </w:rPr>
          <w:t xml:space="preserve"> </w:t>
        </w:r>
        <w:r w:rsidR="003D039C">
          <w:fldChar w:fldCharType="begin"/>
        </w:r>
        <w:r w:rsidR="003D039C">
          <w:instrText xml:space="preserve"> ADDIN ZOTERO_ITEM CSL_CITATION {"citationID":"2jfpfh06hi","properties":{"formattedCitation":"(1995)","plainCitation":"(1995)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,"suppress-author":true}],"schema":"https://github.com/citation-style-language/schema/raw/master/csl-citation.json"} </w:instrText>
        </w:r>
        <w:r w:rsidR="003D039C">
          <w:fldChar w:fldCharType="separate"/>
        </w:r>
        <w:r w:rsidR="003D039C" w:rsidRPr="00BD4336">
          <w:rPr>
            <w:rFonts w:ascii="Calibri" w:hAnsi="Calibri"/>
          </w:rPr>
          <w:t>(1995)</w:t>
        </w:r>
        <w:r w:rsidR="003D039C">
          <w:fldChar w:fldCharType="end"/>
        </w:r>
        <w:r w:rsidR="003D039C">
          <w:t xml:space="preserve">, </w:t>
        </w:r>
      </w:ins>
      <w:ins w:id="108" w:author="ABI_IT" w:date="2016-05-06T17:36:00Z">
        <w:r w:rsidR="0070008F">
          <w:t xml:space="preserve">the precision and scale of the HRT simulated quick-release does not take into account two </w:t>
        </w:r>
      </w:ins>
      <w:ins w:id="109" w:author="ABI_IT" w:date="2016-05-06T17:39:00Z">
        <w:r w:rsidR="0070008F">
          <w:t xml:space="preserve">physiological </w:t>
        </w:r>
      </w:ins>
      <w:ins w:id="110" w:author="ABI_IT" w:date="2016-05-06T17:36:00Z">
        <w:r w:rsidR="0070008F">
          <w:t>phenomena that</w:t>
        </w:r>
      </w:ins>
      <w:ins w:id="111" w:author="ABI_IT" w:date="2016-05-06T17:39:00Z">
        <w:r w:rsidR="0070008F">
          <w:t xml:space="preserve"> </w:t>
        </w:r>
      </w:ins>
      <w:ins w:id="112" w:author="ABI_IT" w:date="2016-05-06T17:41:00Z">
        <w:r w:rsidR="0070008F">
          <w:t xml:space="preserve">are at play in the experiments.  </w:t>
        </w:r>
      </w:ins>
    </w:p>
    <w:p w:rsidR="00D7766F" w:rsidRDefault="0070008F" w:rsidP="00D7766F">
      <w:pPr>
        <w:tabs>
          <w:tab w:val="left" w:pos="1275"/>
        </w:tabs>
        <w:rPr>
          <w:ins w:id="113" w:author="ABI_IT" w:date="2016-05-06T17:55:00Z"/>
        </w:rPr>
      </w:pPr>
      <w:ins w:id="114" w:author="ABI_IT" w:date="2016-05-06T17:41:00Z">
        <w:r>
          <w:t xml:space="preserve">First, the </w:t>
        </w:r>
        <w:proofErr w:type="spellStart"/>
        <w:r>
          <w:t>Kurihara</w:t>
        </w:r>
        <w:proofErr w:type="spellEnd"/>
        <w:r>
          <w:t xml:space="preserve"> and </w:t>
        </w:r>
        <w:proofErr w:type="spellStart"/>
        <w:r>
          <w:t>Komukai</w:t>
        </w:r>
      </w:ins>
      <w:proofErr w:type="spellEnd"/>
      <w:ins w:id="115" w:author="ABI_IT" w:date="2016-05-06T17:42:00Z">
        <w:r>
          <w:t xml:space="preserve"> </w:t>
        </w:r>
        <w:r>
          <w:fldChar w:fldCharType="begin"/>
        </w:r>
        <w:r>
          <w:instrText xml:space="preserve"> ADDIN ZOTERO_ITEM CSL_CITATION {"citationID":"2jfpfh06hi","properties":{"formattedCitation":"(1995)","plainCitation":"(1995)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,"suppress-author":true}],"schema":"https://github.com/citation-style-language/schema/raw/master/csl-citation.json"} </w:instrText>
        </w:r>
        <w:r>
          <w:fldChar w:fldCharType="separate"/>
        </w:r>
        <w:r w:rsidRPr="00BD4336">
          <w:rPr>
            <w:rFonts w:ascii="Calibri" w:hAnsi="Calibri"/>
          </w:rPr>
          <w:t>(1995)</w:t>
        </w:r>
        <w:r>
          <w:fldChar w:fldCharType="end"/>
        </w:r>
        <w:r>
          <w:t xml:space="preserve"> quick-release experiment is performed on </w:t>
        </w:r>
      </w:ins>
      <w:ins w:id="116" w:author="ABI_IT" w:date="2016-05-06T17:43:00Z">
        <w:r>
          <w:t xml:space="preserve">thin papillary muscle samples while the HRT model simulates a quick-release in a single sarcomere. </w:t>
        </w:r>
      </w:ins>
      <w:ins w:id="117" w:author="ABI_IT" w:date="2016-05-06T17:46:00Z">
        <w:r w:rsidR="00B62527">
          <w:t xml:space="preserve">Thus, in a 3ms </w:t>
        </w:r>
      </w:ins>
      <w:ins w:id="118" w:author="ABI_IT" w:date="2016-05-06T17:47:00Z">
        <w:r w:rsidR="00B62527">
          <w:t>step</w:t>
        </w:r>
      </w:ins>
      <w:ins w:id="119" w:author="ABI_IT" w:date="2016-05-06T17:48:00Z">
        <w:r w:rsidR="00B62527">
          <w:t xml:space="preserve"> length change, the intracellular Ca</w:t>
        </w:r>
        <w:r w:rsidR="00B62527">
          <w:rPr>
            <w:vertAlign w:val="superscript"/>
          </w:rPr>
          <w:t xml:space="preserve">2+ </w:t>
        </w:r>
        <w:r w:rsidR="00B62527">
          <w:t>concentration of a papillary muscle sample is the average of many contractile units and; therefore,</w:t>
        </w:r>
      </w:ins>
      <w:ins w:id="120" w:author="ABI_IT" w:date="2016-05-06T17:50:00Z">
        <w:r w:rsidR="00B62527">
          <w:t xml:space="preserve"> data at the sarcomere level is</w:t>
        </w:r>
      </w:ins>
      <w:ins w:id="121" w:author="ABI_IT" w:date="2016-05-10T10:06:00Z">
        <w:r w:rsidR="00B8180A">
          <w:t>, in essence,</w:t>
        </w:r>
      </w:ins>
      <w:ins w:id="122" w:author="ABI_IT" w:date="2016-05-06T17:50:00Z">
        <w:r w:rsidR="00B62527">
          <w:t xml:space="preserve"> passed through a </w:t>
        </w:r>
        <w:commentRangeStart w:id="123"/>
        <w:r w:rsidR="00B62527">
          <w:t>low-pass filter</w:t>
        </w:r>
      </w:ins>
      <w:ins w:id="124" w:author="ABI_IT" w:date="2016-05-06T17:48:00Z">
        <w:r w:rsidR="00B62527">
          <w:t xml:space="preserve"> </w:t>
        </w:r>
      </w:ins>
      <w:ins w:id="125" w:author="ABI_IT" w:date="2016-05-06T17:47:00Z">
        <w:r w:rsidR="00B62527">
          <w:t xml:space="preserve"> </w:t>
        </w:r>
      </w:ins>
      <w:commentRangeEnd w:id="123"/>
      <w:ins w:id="126" w:author="ABI_IT" w:date="2016-05-06T17:52:00Z">
        <w:r w:rsidR="00B62527">
          <w:rPr>
            <w:rStyle w:val="CommentReference"/>
          </w:rPr>
          <w:commentReference w:id="123"/>
        </w:r>
      </w:ins>
      <w:ins w:id="127" w:author="ABI_IT" w:date="2016-05-06T17:53:00Z">
        <w:r w:rsidR="00B62527">
          <w:t>.  This could account for the sharp point we see in the HRT simulated Ca</w:t>
        </w:r>
      </w:ins>
      <w:ins w:id="128" w:author="ABI_IT" w:date="2016-05-06T17:54:00Z">
        <w:r w:rsidR="00B62527">
          <w:rPr>
            <w:vertAlign w:val="superscript"/>
          </w:rPr>
          <w:t>2+</w:t>
        </w:r>
        <w:r w:rsidR="00B62527">
          <w:t xml:space="preserve"> transient, where there is no </w:t>
        </w:r>
      </w:ins>
      <w:ins w:id="129" w:author="ABI_IT" w:date="2016-05-06T17:55:00Z">
        <w:r w:rsidR="00B62527">
          <w:t>“averaging” effect.</w:t>
        </w:r>
      </w:ins>
    </w:p>
    <w:p w:rsidR="00B62527" w:rsidRPr="00E73A65" w:rsidRDefault="00B62527" w:rsidP="00D7766F">
      <w:pPr>
        <w:tabs>
          <w:tab w:val="left" w:pos="1275"/>
        </w:tabs>
        <w:rPr>
          <w:ins w:id="130" w:author="ABI_IT" w:date="2016-05-05T16:30:00Z"/>
        </w:rPr>
      </w:pPr>
      <w:ins w:id="131" w:author="ABI_IT" w:date="2016-05-06T17:55:00Z">
        <w:r>
          <w:t xml:space="preserve">Second, the smaller magnitude of the </w:t>
        </w:r>
        <w:proofErr w:type="spellStart"/>
        <w:r>
          <w:t>Kurihara</w:t>
        </w:r>
        <w:proofErr w:type="spellEnd"/>
        <w:r>
          <w:t xml:space="preserve"> and </w:t>
        </w:r>
        <w:proofErr w:type="spellStart"/>
        <w:r>
          <w:t>Komukai</w:t>
        </w:r>
        <w:proofErr w:type="spellEnd"/>
        <w:r>
          <w:t xml:space="preserve"> </w:t>
        </w:r>
        <w:r>
          <w:fldChar w:fldCharType="begin"/>
        </w:r>
        <w:r>
          <w:instrText xml:space="preserve"> ADDIN ZOTERO_ITEM CSL_CITATION {"citationID":"2jfpfh06hi","properties":{"formattedCitation":"(1995)","plainCitation":"(1995)"},"citationItems":[{"id":37,"uris":["http://zotero.org/users/local/KlDwBHxE/items/QNZJH9TE"],"uri":["http://zotero.org/users/local/KlDwBHxE/items/QNZJH9TE"],"itemData":{"id":37,"type":"article-journal","title":"Tension-dependent changes of the intracellular Ca2+ transients in ferret ventricular muscles","container-title":"The Journal of Physiology","page":"617-625","volume":"489","issue":"3","author":[{"family":"Kurihara","given":"Satoshi"},{"family":"Komukai","given":"Kimiaki"}],"issued":{"date-parts":[["1995"]]}},"suppress-author":true}],"schema":"https://github.com/citation-style-language/schema/raw/master/csl-citation.json"} </w:instrText>
        </w:r>
        <w:r>
          <w:fldChar w:fldCharType="separate"/>
        </w:r>
        <w:r w:rsidRPr="00BD4336">
          <w:rPr>
            <w:rFonts w:ascii="Calibri" w:hAnsi="Calibri"/>
          </w:rPr>
          <w:t>(1995)</w:t>
        </w:r>
        <w:r>
          <w:fldChar w:fldCharType="end"/>
        </w:r>
        <w:r>
          <w:t xml:space="preserve"> Ca</w:t>
        </w:r>
      </w:ins>
      <w:ins w:id="132" w:author="ABI_IT" w:date="2016-05-06T17:56:00Z">
        <w:r>
          <w:rPr>
            <w:vertAlign w:val="superscript"/>
          </w:rPr>
          <w:t xml:space="preserve">2+ </w:t>
        </w:r>
        <w:r>
          <w:t xml:space="preserve">bump following </w:t>
        </w:r>
        <w:r w:rsidR="00E7112B">
          <w:t xml:space="preserve">the quick-release shortening may also be related to physiological differences between </w:t>
        </w:r>
      </w:ins>
      <w:ins w:id="133" w:author="ABI_IT" w:date="2016-05-06T17:58:00Z">
        <w:r w:rsidR="00E7112B">
          <w:t xml:space="preserve">sarcomere and whole muscle contractions.  In the HRT model, when the sarcomere is set to shorten for 3ms during the quick-release, this is precisely what occurs.  On the other hand, a 3ms shortening length step applied to a papillary muscle does not guarantee all sarcomeres that </w:t>
        </w:r>
      </w:ins>
      <w:ins w:id="134" w:author="ABI_IT" w:date="2016-05-06T18:01:00Z">
        <w:r w:rsidR="00E7112B">
          <w:t xml:space="preserve">constitute </w:t>
        </w:r>
      </w:ins>
      <w:ins w:id="135" w:author="ABI_IT" w:date="2016-05-06T18:02:00Z">
        <w:r w:rsidR="00E7112B">
          <w:t>the sample are shortening during those 3ms.  Connective tissue</w:t>
        </w:r>
      </w:ins>
      <w:commentRangeStart w:id="136"/>
      <w:ins w:id="137" w:author="ABI_IT" w:date="2016-05-06T18:03:00Z">
        <w:r w:rsidR="00E7112B">
          <w:t>….</w:t>
        </w:r>
      </w:ins>
      <w:ins w:id="138" w:author="ABI_IT" w:date="2016-05-06T18:02:00Z">
        <w:r w:rsidR="00E7112B">
          <w:t xml:space="preserve"> </w:t>
        </w:r>
      </w:ins>
      <w:commentRangeEnd w:id="136"/>
      <w:ins w:id="139" w:author="ABI_IT" w:date="2016-05-06T18:03:00Z">
        <w:r w:rsidR="00E7112B">
          <w:rPr>
            <w:rStyle w:val="CommentReference"/>
          </w:rPr>
          <w:commentReference w:id="136"/>
        </w:r>
      </w:ins>
      <w:ins w:id="140" w:author="ABI_IT" w:date="2016-05-06T17:58:00Z">
        <w:r w:rsidR="00E7112B">
          <w:t xml:space="preserve"> </w:t>
        </w:r>
      </w:ins>
      <w:ins w:id="141" w:author="ABI_IT" w:date="2016-05-06T18:04:00Z">
        <w:r w:rsidR="00E7112B">
          <w:t>accounts for a significan</w:t>
        </w:r>
        <w:r w:rsidR="00E73A65">
          <w:t xml:space="preserve">t portion of papillary muscles, </w:t>
        </w:r>
      </w:ins>
      <w:ins w:id="142" w:author="ABI_IT" w:date="2016-05-06T18:08:00Z">
        <w:r w:rsidR="00E73A65">
          <w:t>and such tissues are known to exhibit heterogeneous behaviours. Hence,</w:t>
        </w:r>
      </w:ins>
      <w:ins w:id="143" w:author="ABI_IT" w:date="2016-05-06T18:14:00Z">
        <w:r w:rsidR="00F61D83">
          <w:t xml:space="preserve"> the extent of sarcomere shortening varies throughout the tissue sample, as does</w:t>
        </w:r>
      </w:ins>
      <w:ins w:id="144" w:author="ABI_IT" w:date="2016-05-06T18:08:00Z">
        <w:r w:rsidR="00E73A65">
          <w:t xml:space="preserve"> the bump in intracellular Ca</w:t>
        </w:r>
      </w:ins>
      <w:ins w:id="145" w:author="ABI_IT" w:date="2016-05-06T18:11:00Z">
        <w:r w:rsidR="00E73A65">
          <w:rPr>
            <w:vertAlign w:val="superscript"/>
          </w:rPr>
          <w:t>2+</w:t>
        </w:r>
        <w:r w:rsidR="00E73A65">
          <w:t xml:space="preserve"> </w:t>
        </w:r>
      </w:ins>
      <w:ins w:id="146" w:author="ABI_IT" w:date="2016-05-06T18:12:00Z">
        <w:r w:rsidR="00E73A65">
          <w:t>following a quick-release</w:t>
        </w:r>
      </w:ins>
      <w:ins w:id="147" w:author="ABI_IT" w:date="2016-05-06T18:15:00Z">
        <w:r w:rsidR="00F61D83">
          <w:t xml:space="preserve"> change in sarcomere length.</w:t>
        </w:r>
      </w:ins>
      <w:ins w:id="148" w:author="ABI_IT" w:date="2016-05-06T18:12:00Z">
        <w:r w:rsidR="00E73A65">
          <w:t xml:space="preserve"> </w:t>
        </w:r>
      </w:ins>
      <w:ins w:id="149" w:author="ABI_IT" w:date="2016-05-06T18:16:00Z">
        <w:r w:rsidR="00F61D83">
          <w:t xml:space="preserve">The </w:t>
        </w:r>
      </w:ins>
      <w:ins w:id="150" w:author="ABI_IT" w:date="2016-05-06T18:12:00Z">
        <w:r w:rsidR="00F61D83">
          <w:t>resul</w:t>
        </w:r>
      </w:ins>
      <w:ins w:id="151" w:author="ABI_IT" w:date="2016-05-06T18:16:00Z">
        <w:r w:rsidR="00F61D83">
          <w:t>t</w:t>
        </w:r>
      </w:ins>
      <w:ins w:id="152" w:author="ABI_IT" w:date="2016-05-06T18:12:00Z">
        <w:r w:rsidR="00E73A65">
          <w:t xml:space="preserve"> </w:t>
        </w:r>
      </w:ins>
      <w:ins w:id="153" w:author="ABI_IT" w:date="2016-05-06T18:16:00Z">
        <w:r w:rsidR="00F61D83">
          <w:t xml:space="preserve">is </w:t>
        </w:r>
      </w:ins>
      <w:ins w:id="154" w:author="ABI_IT" w:date="2016-05-06T18:12:00Z">
        <w:r w:rsidR="00E73A65">
          <w:t>a smaller</w:t>
        </w:r>
      </w:ins>
      <w:ins w:id="155" w:author="ABI_IT" w:date="2016-05-06T18:13:00Z">
        <w:r w:rsidR="00E73A65">
          <w:t xml:space="preserve"> overall</w:t>
        </w:r>
      </w:ins>
      <w:ins w:id="156" w:author="ABI_IT" w:date="2016-05-06T18:12:00Z">
        <w:r w:rsidR="00E73A65">
          <w:t xml:space="preserve"> </w:t>
        </w:r>
      </w:ins>
      <w:proofErr w:type="spellStart"/>
      <w:ins w:id="157" w:author="ABI_IT" w:date="2016-05-06T18:16:00Z">
        <w:r w:rsidR="00F61D83">
          <w:t>Ca</w:t>
        </w:r>
        <w:proofErr w:type="spellEnd"/>
        <w:r w:rsidR="00F61D83">
          <w:t xml:space="preserve"> </w:t>
        </w:r>
        <w:r w:rsidR="00F61D83">
          <w:rPr>
            <w:vertAlign w:val="superscript"/>
          </w:rPr>
          <w:t xml:space="preserve">2+ </w:t>
        </w:r>
      </w:ins>
      <w:ins w:id="158" w:author="ABI_IT" w:date="2016-05-06T18:12:00Z">
        <w:r w:rsidR="00E73A65">
          <w:t>bump magnitude</w:t>
        </w:r>
      </w:ins>
      <w:ins w:id="159" w:author="ABI_IT" w:date="2016-05-06T18:14:00Z">
        <w:r w:rsidR="00E73A65">
          <w:t>.</w:t>
        </w:r>
      </w:ins>
    </w:p>
    <w:p w:rsidR="00D7766F" w:rsidRPr="00134C70" w:rsidRDefault="00D7766F" w:rsidP="00C1440F"/>
    <w:p w:rsidR="00B326F5" w:rsidRPr="00134C70" w:rsidRDefault="00B326F5" w:rsidP="00C1440F">
      <w:pPr>
        <w:pStyle w:val="Heading2"/>
        <w:rPr>
          <w:b w:val="0"/>
        </w:rPr>
      </w:pPr>
      <w:r w:rsidRPr="00134C70">
        <w:rPr>
          <w:b w:val="0"/>
        </w:rPr>
        <w:t>Work-loop protocol</w:t>
      </w:r>
    </w:p>
    <w:p w:rsidR="0055727E" w:rsidRPr="00134C70" w:rsidRDefault="00142258" w:rsidP="0055727E">
      <w:pPr>
        <w:tabs>
          <w:tab w:val="left" w:pos="1275"/>
        </w:tabs>
        <w:spacing w:after="0"/>
        <w:rPr>
          <w:rFonts w:eastAsiaTheme="minorEastAsia"/>
        </w:rPr>
      </w:pPr>
      <w:r>
        <w:t xml:space="preserve">The work-loop protocol is designed to mimic the pressure-volume relationship observed in the whole heart.  </w:t>
      </w:r>
      <w:r w:rsidR="004847BC">
        <w:t>I</w:t>
      </w:r>
      <w:r>
        <w:t>t is implemented in the HRT model by dividing the protocol into four phases: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100"/>
        <w:gridCol w:w="1325"/>
      </w:tblGrid>
      <w:tr w:rsidR="0055727E" w:rsidRPr="000C4988" w:rsidTr="00E86D77">
        <w:trPr>
          <w:jc w:val="center"/>
        </w:trPr>
        <w:tc>
          <w:tcPr>
            <w:tcW w:w="817" w:type="dxa"/>
            <w:vAlign w:val="center"/>
          </w:tcPr>
          <w:p w:rsidR="0055727E" w:rsidRPr="000C4988" w:rsidRDefault="0055727E" w:rsidP="00E86D77">
            <w:pPr>
              <w:jc w:val="center"/>
            </w:pPr>
          </w:p>
        </w:tc>
        <w:tc>
          <w:tcPr>
            <w:tcW w:w="7100" w:type="dxa"/>
            <w:vAlign w:val="center"/>
          </w:tcPr>
          <w:p w:rsidR="0055727E" w:rsidRPr="000C4988" w:rsidRDefault="0055727E" w:rsidP="00E86D77">
            <w:pPr>
              <w:jc w:val="center"/>
            </w:pPr>
          </w:p>
        </w:tc>
        <w:tc>
          <w:tcPr>
            <w:tcW w:w="1325" w:type="dxa"/>
            <w:vAlign w:val="center"/>
          </w:tcPr>
          <w:p w:rsidR="0055727E" w:rsidRPr="000C4988" w:rsidRDefault="0055727E" w:rsidP="00E86D77">
            <w:pPr>
              <w:jc w:val="right"/>
            </w:pPr>
          </w:p>
        </w:tc>
      </w:tr>
    </w:tbl>
    <w:p w:rsidR="0055727E" w:rsidRPr="00134C70" w:rsidRDefault="0055727E" w:rsidP="004A3B8E">
      <w:pPr>
        <w:shd w:val="clear" w:color="auto" w:fill="F2F2F2" w:themeFill="background1" w:themeFillShade="F2"/>
        <w:tabs>
          <w:tab w:val="left" w:pos="1275"/>
        </w:tabs>
        <w:spacing w:after="0"/>
      </w:pPr>
      <w:r w:rsidRPr="00134C70">
        <w:t>Phase 1: Isometric contraction</w:t>
      </w:r>
    </w:p>
    <w:p w:rsidR="0055727E" w:rsidRPr="00134C70" w:rsidRDefault="00A42D27" w:rsidP="0055727E">
      <w:pPr>
        <w:tabs>
          <w:tab w:val="left" w:pos="1275"/>
        </w:tabs>
        <w:spacing w:after="0"/>
      </w:pPr>
      <w:r>
        <w:t>Following CICR, t</w:t>
      </w:r>
      <w:r w:rsidR="0055727E" w:rsidRPr="00134C70">
        <w:t xml:space="preserve">he HRT model </w:t>
      </w:r>
      <w:r w:rsidR="00142258">
        <w:t>begins</w:t>
      </w:r>
      <w:r w:rsidR="0055727E" w:rsidRPr="00134C70">
        <w:t xml:space="preserve"> generating force </w:t>
      </w:r>
      <w:r w:rsidR="00FC75F2">
        <w:t>while the</w:t>
      </w:r>
      <w:r w:rsidR="00BE0222">
        <w:t xml:space="preserve"> sarcomere length </w:t>
      </w:r>
      <w:r w:rsidR="00142258">
        <w:t>i</w:t>
      </w:r>
      <w:r w:rsidR="00BE0222">
        <w:t>s</w:t>
      </w:r>
      <w:r w:rsidR="00320012">
        <w:t xml:space="preserve"> held constant </w:t>
      </w:r>
      <w:r w:rsidR="00FC75F2">
        <w:t>to simulate isometric contraction</w:t>
      </w:r>
      <w:r w:rsidR="00320012">
        <w:t>.</w:t>
      </w:r>
      <w:ins w:id="160" w:author="ABI_IT" w:date="2016-04-20T12:28:00Z">
        <w:r w:rsidR="00FC75F2">
          <w:t xml:space="preserve">  This phase continues until the total muscle force, </w:t>
        </w:r>
        <w:proofErr w:type="spellStart"/>
        <w:r w:rsidR="00FC75F2">
          <w:t>F</w:t>
        </w:r>
      </w:ins>
      <w:ins w:id="161" w:author="ABI_IT" w:date="2016-04-20T12:29:00Z">
        <w:r w:rsidR="00FC75F2">
          <w:rPr>
            <w:vertAlign w:val="subscript"/>
          </w:rPr>
          <w:t>total</w:t>
        </w:r>
        <w:proofErr w:type="spellEnd"/>
        <w:r w:rsidR="00FC75F2">
          <w:t xml:space="preserve"> (the sum of active and passive force) exceeds the afterload (set by the user).</w:t>
        </w:r>
      </w:ins>
      <w:r w:rsidR="0055727E" w:rsidRPr="00134C70">
        <w:t xml:space="preserve"> </w:t>
      </w:r>
    </w:p>
    <w:p w:rsidR="0055727E" w:rsidRPr="00134C70" w:rsidRDefault="0055727E" w:rsidP="0055727E">
      <w:pPr>
        <w:tabs>
          <w:tab w:val="left" w:pos="1275"/>
        </w:tabs>
        <w:spacing w:after="0"/>
      </w:pPr>
    </w:p>
    <w:p w:rsidR="0055727E" w:rsidRPr="00134C70" w:rsidRDefault="0055727E" w:rsidP="004A3B8E">
      <w:pPr>
        <w:shd w:val="clear" w:color="auto" w:fill="F2F2F2" w:themeFill="background1" w:themeFillShade="F2"/>
        <w:tabs>
          <w:tab w:val="left" w:pos="1275"/>
        </w:tabs>
        <w:spacing w:after="0"/>
      </w:pPr>
      <w:r w:rsidRPr="00134C70">
        <w:t>Phase 2: Isotonic contraction</w:t>
      </w:r>
    </w:p>
    <w:p w:rsidR="0055727E" w:rsidRPr="00134C70" w:rsidRDefault="0055727E" w:rsidP="0055727E">
      <w:pPr>
        <w:tabs>
          <w:tab w:val="left" w:pos="1275"/>
        </w:tabs>
        <w:spacing w:after="0"/>
      </w:pPr>
      <w:del w:id="162" w:author="ABI_IT" w:date="2016-04-20T12:29:00Z">
        <w:r w:rsidRPr="00134C70" w:rsidDel="00FC75F2">
          <w:delText>Phase 2 beg</w:delText>
        </w:r>
        <w:r w:rsidR="004847BC" w:rsidDel="00FC75F2">
          <w:delText>ins</w:delText>
        </w:r>
        <w:r w:rsidRPr="00134C70" w:rsidDel="00FC75F2">
          <w:delText xml:space="preserve"> when </w:delText>
        </w:r>
        <w:r w:rsidR="00BE0222" w:rsidDel="00FC75F2">
          <w:delText xml:space="preserve">the total muscle force, </w:delText>
        </w:r>
        <w:r w:rsidRPr="00134C70" w:rsidDel="00FC75F2">
          <w:delText>F</w:delText>
        </w:r>
        <w:r w:rsidRPr="00134C70" w:rsidDel="00FC75F2">
          <w:rPr>
            <w:vertAlign w:val="subscript"/>
          </w:rPr>
          <w:delText>total</w:delText>
        </w:r>
        <w:r w:rsidR="000A0D6F" w:rsidDel="00FC75F2">
          <w:delText xml:space="preserve"> (the sum</w:delText>
        </w:r>
        <w:r w:rsidRPr="00134C70" w:rsidDel="00FC75F2">
          <w:delText xml:space="preserve"> of active and passive force) </w:delText>
        </w:r>
        <w:r w:rsidR="00BE0222" w:rsidDel="00FC75F2">
          <w:delText>exceed</w:delText>
        </w:r>
        <w:r w:rsidR="004847BC" w:rsidDel="00FC75F2">
          <w:delText>s</w:delText>
        </w:r>
        <w:r w:rsidRPr="00134C70" w:rsidDel="00FC75F2">
          <w:delText xml:space="preserve"> the</w:delText>
        </w:r>
        <w:r w:rsidR="00BE0222" w:rsidDel="00FC75F2">
          <w:delText xml:space="preserve"> </w:delText>
        </w:r>
        <w:r w:rsidR="000A0D6F" w:rsidDel="00FC75F2">
          <w:delText>afterload</w:delText>
        </w:r>
        <w:r w:rsidR="00BE0222" w:rsidDel="00FC75F2">
          <w:delText xml:space="preserve"> (set</w:delText>
        </w:r>
        <w:r w:rsidR="000A0D6F" w:rsidDel="00FC75F2">
          <w:delText xml:space="preserve"> by the user</w:delText>
        </w:r>
        <w:r w:rsidR="00BE0222" w:rsidDel="00FC75F2">
          <w:delText>)</w:delText>
        </w:r>
        <w:r w:rsidRPr="00134C70" w:rsidDel="00FC75F2">
          <w:delText xml:space="preserve">.  When this condition </w:delText>
        </w:r>
        <w:r w:rsidR="004847BC" w:rsidDel="00FC75F2">
          <w:delText>i</w:delText>
        </w:r>
        <w:r w:rsidRPr="00134C70" w:rsidDel="00FC75F2">
          <w:delText>s</w:delText>
        </w:r>
      </w:del>
      <w:r w:rsidR="00FC75F2">
        <w:t>Following isometric contraction,</w:t>
      </w:r>
      <w:r w:rsidRPr="00134C70">
        <w:t xml:space="preserve"> the sarcomere shortening velocity (</w:t>
      </w:r>
      <w:proofErr w:type="spellStart"/>
      <w:r w:rsidRPr="00134C70">
        <w:rPr>
          <w:i/>
        </w:rPr>
        <w:t>dSL</w:t>
      </w:r>
      <w:proofErr w:type="spellEnd"/>
      <w:r w:rsidRPr="00134C70">
        <w:t xml:space="preserve">) </w:t>
      </w:r>
      <w:r w:rsidR="00BE0222">
        <w:t>is determined by</w:t>
      </w:r>
      <w:r w:rsidRPr="00134C70">
        <w:t>:</w:t>
      </w:r>
    </w:p>
    <w:p w:rsidR="0055727E" w:rsidRPr="00134C70" w:rsidRDefault="0055727E" w:rsidP="0055727E">
      <w:pPr>
        <w:tabs>
          <w:tab w:val="left" w:pos="1275"/>
        </w:tabs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938"/>
        <w:gridCol w:w="629"/>
      </w:tblGrid>
      <w:tr w:rsidR="0055727E" w:rsidRPr="00134C70" w:rsidTr="00E86D77">
        <w:trPr>
          <w:jc w:val="center"/>
        </w:trPr>
        <w:tc>
          <w:tcPr>
            <w:tcW w:w="675" w:type="dxa"/>
            <w:vAlign w:val="center"/>
          </w:tcPr>
          <w:p w:rsidR="0055727E" w:rsidRPr="00134C70" w:rsidRDefault="0055727E" w:rsidP="00E86D77">
            <w:pPr>
              <w:jc w:val="center"/>
            </w:pPr>
          </w:p>
        </w:tc>
        <w:tc>
          <w:tcPr>
            <w:tcW w:w="7938" w:type="dxa"/>
            <w:vAlign w:val="center"/>
          </w:tcPr>
          <w:p w:rsidR="0055727E" w:rsidRPr="00134C70" w:rsidRDefault="00134C70" w:rsidP="004A2940">
            <w:pPr>
              <w:jc w:val="center"/>
            </w:pPr>
            <m:oMath>
              <m:r>
                <w:rPr>
                  <w:rFonts w:ascii="Cambria Math" w:hAnsi="Cambria Math"/>
                </w:rPr>
                <m:t>dSL=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integral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force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+viscosity*(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-L)</m:t>
                  </m:r>
                </m:num>
                <m:den>
                  <m:r>
                    <w:rPr>
                      <w:rFonts w:ascii="Cambria Math" w:hAnsi="Cambria Math"/>
                    </w:rPr>
                    <m:t>mass</m:t>
                  </m:r>
                </m:den>
              </m:f>
            </m:oMath>
            <w:r w:rsidR="0055727E" w:rsidRPr="00134C70">
              <w:rPr>
                <w:rFonts w:eastAsiaTheme="minorEastAsia"/>
              </w:rPr>
              <w:tab/>
            </w:r>
            <w:r w:rsidR="0055727E" w:rsidRPr="00134C70">
              <w:rPr>
                <w:rFonts w:eastAsiaTheme="minorEastAsia"/>
              </w:rPr>
              <w:tab/>
            </w:r>
            <w:r w:rsidR="0055727E" w:rsidRPr="00134C70">
              <w:rPr>
                <w:rFonts w:eastAsiaTheme="minorEastAsia"/>
              </w:rPr>
              <w:tab/>
            </w:r>
          </w:p>
        </w:tc>
        <w:tc>
          <w:tcPr>
            <w:tcW w:w="629" w:type="dxa"/>
            <w:vAlign w:val="center"/>
          </w:tcPr>
          <w:p w:rsidR="0055727E" w:rsidRPr="00134C70" w:rsidRDefault="00E17DE8" w:rsidP="004A3B8E">
            <w:pPr>
              <w:jc w:val="right"/>
            </w:pPr>
            <w:r>
              <w:t>(</w:t>
            </w:r>
            <w:r w:rsidR="007052E2">
              <w:t>1</w:t>
            </w:r>
            <w:r w:rsidR="0055727E" w:rsidRPr="00134C70">
              <w:t>)</w:t>
            </w:r>
          </w:p>
        </w:tc>
      </w:tr>
    </w:tbl>
    <w:p w:rsidR="0055727E" w:rsidRPr="00134C70" w:rsidRDefault="0055727E" w:rsidP="0055727E">
      <w:pPr>
        <w:tabs>
          <w:tab w:val="left" w:pos="1275"/>
        </w:tabs>
        <w:spacing w:after="0"/>
        <w:jc w:val="center"/>
      </w:pPr>
    </w:p>
    <w:p w:rsidR="0055727E" w:rsidRPr="004A3B8E" w:rsidRDefault="00CB48A2" w:rsidP="004A3B8E">
      <w:pPr>
        <w:tabs>
          <w:tab w:val="left" w:pos="1275"/>
        </w:tabs>
        <w:spacing w:after="0"/>
      </w:pPr>
      <w:r w:rsidRPr="00134C70">
        <w:rPr>
          <w:sz w:val="20"/>
          <w:szCs w:val="20"/>
        </w:rPr>
        <w:t xml:space="preserve">where </w:t>
      </w:r>
      <w:proofErr w:type="spellStart"/>
      <w:r w:rsidRPr="009B099C">
        <w:rPr>
          <w:i/>
          <w:sz w:val="20"/>
          <w:szCs w:val="20"/>
        </w:rPr>
        <w:t>dSL</w:t>
      </w:r>
      <w:proofErr w:type="spellEnd"/>
      <w:r w:rsidRPr="00134C70">
        <w:rPr>
          <w:sz w:val="20"/>
          <w:szCs w:val="20"/>
        </w:rPr>
        <w:t xml:space="preserve"> is the rate of change of the sarcomere length, </w:t>
      </w:r>
      <w:proofErr w:type="spellStart"/>
      <w:r w:rsidRPr="009B099C">
        <w:rPr>
          <w:i/>
          <w:sz w:val="20"/>
          <w:szCs w:val="20"/>
        </w:rPr>
        <w:t>L</w:t>
      </w:r>
      <w:r w:rsidR="007C140C" w:rsidRPr="009B099C">
        <w:rPr>
          <w:i/>
          <w:sz w:val="20"/>
          <w:szCs w:val="20"/>
          <w:vertAlign w:val="subscript"/>
        </w:rPr>
        <w:t>rest</w:t>
      </w:r>
      <w:proofErr w:type="spellEnd"/>
      <w:r w:rsidRPr="00134C70">
        <w:rPr>
          <w:sz w:val="20"/>
          <w:szCs w:val="20"/>
        </w:rPr>
        <w:t xml:space="preserve"> is the initial sarcomere length, </w:t>
      </w:r>
      <w:r w:rsidRPr="009B099C">
        <w:rPr>
          <w:i/>
          <w:sz w:val="20"/>
          <w:szCs w:val="20"/>
        </w:rPr>
        <w:t>L</w:t>
      </w:r>
      <w:r w:rsidRPr="00134C70">
        <w:rPr>
          <w:sz w:val="20"/>
          <w:szCs w:val="20"/>
        </w:rPr>
        <w:t xml:space="preserve"> is the current sarcomere length, </w:t>
      </w:r>
      <w:proofErr w:type="spellStart"/>
      <w:r w:rsidRPr="009B099C">
        <w:rPr>
          <w:i/>
          <w:sz w:val="20"/>
          <w:szCs w:val="20"/>
        </w:rPr>
        <w:t>integral</w:t>
      </w:r>
      <w:r w:rsidRPr="009B099C">
        <w:rPr>
          <w:i/>
          <w:sz w:val="20"/>
          <w:szCs w:val="20"/>
          <w:vertAlign w:val="subscript"/>
        </w:rPr>
        <w:t>force</w:t>
      </w:r>
      <w:proofErr w:type="spellEnd"/>
      <w:r w:rsidRPr="00134C70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is the time integral of force</w:t>
      </w:r>
      <w:r w:rsidRPr="00134C70">
        <w:rPr>
          <w:sz w:val="20"/>
          <w:szCs w:val="20"/>
        </w:rPr>
        <w:t xml:space="preserve"> and viscosity and mass are </w:t>
      </w:r>
      <w:proofErr w:type="spellStart"/>
      <w:r w:rsidRPr="00134C70">
        <w:rPr>
          <w:sz w:val="20"/>
          <w:szCs w:val="20"/>
        </w:rPr>
        <w:t>preset</w:t>
      </w:r>
      <w:proofErr w:type="spellEnd"/>
      <w:r w:rsidRPr="00134C70">
        <w:rPr>
          <w:sz w:val="20"/>
          <w:szCs w:val="20"/>
        </w:rPr>
        <w:t xml:space="preserve"> values taken from the original Rice </w:t>
      </w:r>
      <w:r w:rsidRPr="00536B09">
        <w:rPr>
          <w:i/>
          <w:sz w:val="20"/>
          <w:szCs w:val="20"/>
        </w:rPr>
        <w:t>et al</w:t>
      </w:r>
      <w:r w:rsidR="00536B09">
        <w:rPr>
          <w:i/>
          <w:sz w:val="20"/>
          <w:szCs w:val="20"/>
        </w:rPr>
        <w:t>.</w:t>
      </w:r>
      <w:r w:rsidR="00536B09">
        <w:rPr>
          <w:sz w:val="20"/>
          <w:szCs w:val="20"/>
        </w:rPr>
        <w:t xml:space="preserve"> </w:t>
      </w:r>
      <w:r w:rsidR="00536B09">
        <w:rPr>
          <w:sz w:val="20"/>
          <w:szCs w:val="20"/>
        </w:rPr>
        <w:fldChar w:fldCharType="begin"/>
      </w:r>
      <w:r w:rsidR="00536B09">
        <w:rPr>
          <w:sz w:val="20"/>
          <w:szCs w:val="20"/>
        </w:rPr>
        <w:instrText xml:space="preserve"> ADDIN ZOTERO_ITEM CSL_CITATION {"citationID":"bc09pd4i1","properties":{"formattedCitation":"(2008)","plainCitation":"(2008)"},"citationItems":[{"id":25,"uris":["http://zotero.org/users/local/KlDwBHxE/items/SCI2H2ZG"],"uri":["http://zotero.org/users/local/KlDwBHxE/items/SCI2H2ZG"],"itemData":{"id":25,"type":"article-journal","title":"Approximate Model of Cooperative Activation and Crossbridge Cycling in Cardiac Muscle Using Ordinary Differential Equations","container-title":"Biophysical Journal","page":"2368-2390","volume":"95","issue":"5","source":"CrossRef","DOI":"10.1529/biophysj.107.119487","ISSN":"00063495","language":"en","author":[{"family":"Rice","given":"John Jeremy"},{"family":"Wang","given":"Fei"},{"family":"Bers","given":"Donald M."},{"family":"de Tombe","given":"Pieter P."}],"issued":{"date-parts":[["2008",9]]},"accessed":{"date-parts":[["2016",3,21]]}},"suppress-author":true}],"schema":"https://github.com/citation-style-language/schema/raw/master/csl-citation.json"} </w:instrText>
      </w:r>
      <w:r w:rsidR="00536B09">
        <w:rPr>
          <w:sz w:val="20"/>
          <w:szCs w:val="20"/>
        </w:rPr>
        <w:fldChar w:fldCharType="separate"/>
      </w:r>
      <w:r w:rsidR="00536B09" w:rsidRPr="00536B09">
        <w:rPr>
          <w:rFonts w:ascii="Calibri" w:hAnsi="Calibri"/>
          <w:sz w:val="20"/>
        </w:rPr>
        <w:t>(2008)</w:t>
      </w:r>
      <w:r w:rsidR="00536B09">
        <w:rPr>
          <w:sz w:val="20"/>
          <w:szCs w:val="20"/>
        </w:rPr>
        <w:fldChar w:fldCharType="end"/>
      </w:r>
      <w:r w:rsidR="00536B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cross-bridge </w:t>
      </w:r>
      <w:r w:rsidRPr="00134C70">
        <w:rPr>
          <w:sz w:val="20"/>
          <w:szCs w:val="20"/>
        </w:rPr>
        <w:t>model</w:t>
      </w:r>
      <w:r>
        <w:rPr>
          <w:sz w:val="20"/>
          <w:szCs w:val="20"/>
        </w:rPr>
        <w:t>.</w:t>
      </w:r>
    </w:p>
    <w:p w:rsidR="00CB48A2" w:rsidRDefault="00CB48A2" w:rsidP="0055727E">
      <w:pPr>
        <w:tabs>
          <w:tab w:val="left" w:pos="1275"/>
        </w:tabs>
        <w:spacing w:after="0"/>
      </w:pPr>
    </w:p>
    <w:p w:rsidR="0055727E" w:rsidRPr="00134C70" w:rsidRDefault="004847BC" w:rsidP="0055727E">
      <w:pPr>
        <w:tabs>
          <w:tab w:val="left" w:pos="1275"/>
        </w:tabs>
        <w:spacing w:after="0"/>
      </w:pPr>
      <w:r>
        <w:t>During this phase, the muscle</w:t>
      </w:r>
      <w:r w:rsidR="00BE0222">
        <w:t xml:space="preserve"> contract</w:t>
      </w:r>
      <w:r>
        <w:t xml:space="preserve">s </w:t>
      </w:r>
      <w:proofErr w:type="spellStart"/>
      <w:r w:rsidR="00BE0222">
        <w:t>isotonically</w:t>
      </w:r>
      <w:proofErr w:type="spellEnd"/>
      <w:r w:rsidR="00BE0222">
        <w:t xml:space="preserve"> against the afterload </w:t>
      </w:r>
      <w:r w:rsidR="0055727E" w:rsidRPr="00134C70">
        <w:t>(see point B in Figure</w:t>
      </w:r>
      <w:r w:rsidR="00BD4336">
        <w:t>s</w:t>
      </w:r>
      <w:r w:rsidR="0055727E" w:rsidRPr="00134C70">
        <w:t xml:space="preserve"> </w:t>
      </w:r>
      <w:r w:rsidR="000A0D6F">
        <w:t>3</w:t>
      </w:r>
      <w:r w:rsidR="00FC75F2">
        <w:t xml:space="preserve"> and </w:t>
      </w:r>
      <w:r w:rsidR="00BD4336">
        <w:t>4</w:t>
      </w:r>
      <w:r w:rsidR="0055727E" w:rsidRPr="00134C70">
        <w:t xml:space="preserve">).  The simulation </w:t>
      </w:r>
      <w:r w:rsidR="000A0D6F">
        <w:t>continue</w:t>
      </w:r>
      <w:r>
        <w:t>s</w:t>
      </w:r>
      <w:r w:rsidR="0055727E" w:rsidRPr="00134C70">
        <w:t xml:space="preserve"> in this state </w:t>
      </w:r>
      <w:r w:rsidR="000A0D6F">
        <w:t>for as</w:t>
      </w:r>
      <w:r w:rsidR="0055727E" w:rsidRPr="00134C70">
        <w:t xml:space="preserve"> long as the</w:t>
      </w:r>
      <w:r w:rsidR="000A0D6F">
        <w:t xml:space="preserve"> force generated by the</w:t>
      </w:r>
      <w:r w:rsidR="0055727E" w:rsidRPr="00134C70">
        <w:t xml:space="preserve"> </w:t>
      </w:r>
      <w:r w:rsidR="00BE0222">
        <w:t>muscle</w:t>
      </w:r>
      <w:r w:rsidR="00BE0222" w:rsidRPr="00134C70">
        <w:t xml:space="preserve"> </w:t>
      </w:r>
      <w:r w:rsidR="000A0D6F">
        <w:t>exceed</w:t>
      </w:r>
      <w:r>
        <w:t>s</w:t>
      </w:r>
      <w:r w:rsidR="0055727E" w:rsidRPr="00134C70">
        <w:t xml:space="preserve"> the </w:t>
      </w:r>
      <w:r w:rsidR="00FC75F2">
        <w:t>user-specified</w:t>
      </w:r>
      <w:r w:rsidR="00864C1C">
        <w:t xml:space="preserve"> </w:t>
      </w:r>
      <w:r w:rsidR="0055727E" w:rsidRPr="00134C70">
        <w:t xml:space="preserve">afterload.  </w:t>
      </w:r>
    </w:p>
    <w:p w:rsidR="0055727E" w:rsidRPr="00134C70" w:rsidRDefault="0055727E" w:rsidP="0055727E">
      <w:pPr>
        <w:tabs>
          <w:tab w:val="left" w:pos="1275"/>
        </w:tabs>
        <w:spacing w:after="0"/>
      </w:pPr>
    </w:p>
    <w:p w:rsidR="0055727E" w:rsidRPr="00134C70" w:rsidRDefault="0055727E" w:rsidP="004A3B8E">
      <w:pPr>
        <w:shd w:val="clear" w:color="auto" w:fill="F2F2F2" w:themeFill="background1" w:themeFillShade="F2"/>
        <w:tabs>
          <w:tab w:val="left" w:pos="1275"/>
        </w:tabs>
        <w:spacing w:after="0"/>
      </w:pPr>
      <w:r w:rsidRPr="00134C70">
        <w:t>Phase 3: Isometric relaxation</w:t>
      </w:r>
    </w:p>
    <w:p w:rsidR="0055727E" w:rsidRPr="00134C70" w:rsidRDefault="00BE0222" w:rsidP="0055727E">
      <w:pPr>
        <w:tabs>
          <w:tab w:val="left" w:pos="1275"/>
        </w:tabs>
        <w:spacing w:after="0"/>
      </w:pPr>
      <w:r>
        <w:t>When the</w:t>
      </w:r>
      <w:r w:rsidR="0055727E" w:rsidRPr="00134C70">
        <w:t xml:space="preserve"> force generated by the sarcomere f</w:t>
      </w:r>
      <w:r w:rsidR="004847BC">
        <w:t>a</w:t>
      </w:r>
      <w:r w:rsidR="0055727E" w:rsidRPr="00134C70">
        <w:t>ll</w:t>
      </w:r>
      <w:r w:rsidR="004847BC">
        <w:t>s</w:t>
      </w:r>
      <w:r w:rsidR="0055727E" w:rsidRPr="00134C70">
        <w:t xml:space="preserve"> below the afterload, </w:t>
      </w:r>
      <w:r>
        <w:t xml:space="preserve">it </w:t>
      </w:r>
      <w:r w:rsidR="004847BC">
        <w:t>i</w:t>
      </w:r>
      <w:r>
        <w:t>s determined to have reached end-systole</w:t>
      </w:r>
      <w:r w:rsidR="0055727E" w:rsidRPr="00134C70">
        <w:t xml:space="preserve"> (point C in </w:t>
      </w:r>
      <w:r w:rsidR="00FC75F2">
        <w:t>F</w:t>
      </w:r>
      <w:r w:rsidR="0055727E" w:rsidRPr="00134C70">
        <w:t>igure</w:t>
      </w:r>
      <w:r w:rsidR="00B37E04">
        <w:t>s</w:t>
      </w:r>
      <w:r w:rsidR="0055727E" w:rsidRPr="00134C70">
        <w:t xml:space="preserve"> </w:t>
      </w:r>
      <w:r w:rsidR="001624EF">
        <w:t>3</w:t>
      </w:r>
      <w:r w:rsidR="00FC75F2">
        <w:t xml:space="preserve"> and </w:t>
      </w:r>
      <w:r w:rsidR="00B37E04">
        <w:t>4</w:t>
      </w:r>
      <w:r w:rsidR="0055727E" w:rsidRPr="00134C70">
        <w:t xml:space="preserve">).  </w:t>
      </w:r>
      <w:r>
        <w:t xml:space="preserve">During relaxation, the </w:t>
      </w:r>
      <w:r w:rsidR="0055727E" w:rsidRPr="00134C70">
        <w:t>force decrease</w:t>
      </w:r>
      <w:r w:rsidR="004847BC">
        <w:t>s</w:t>
      </w:r>
      <w:r w:rsidR="0055727E" w:rsidRPr="00134C70">
        <w:t xml:space="preserve"> </w:t>
      </w:r>
      <w:proofErr w:type="spellStart"/>
      <w:r w:rsidR="0055727E" w:rsidRPr="00134C70">
        <w:t>isometrically</w:t>
      </w:r>
      <w:proofErr w:type="spellEnd"/>
      <w:r w:rsidR="0055727E" w:rsidRPr="00134C70">
        <w:t xml:space="preserve"> until [Ca</w:t>
      </w:r>
      <w:r w:rsidR="0055727E" w:rsidRPr="00134C70">
        <w:rPr>
          <w:vertAlign w:val="superscript"/>
        </w:rPr>
        <w:t>2+</w:t>
      </w:r>
      <w:proofErr w:type="gramStart"/>
      <w:r w:rsidR="00536B09" w:rsidRPr="00134C70">
        <w:t>]</w:t>
      </w:r>
      <w:r w:rsidR="00536B09">
        <w:rPr>
          <w:vertAlign w:val="subscript"/>
        </w:rPr>
        <w:t>i</w:t>
      </w:r>
      <w:proofErr w:type="gramEnd"/>
      <w:r w:rsidR="0055727E" w:rsidRPr="00134C70">
        <w:rPr>
          <w:vertAlign w:val="subscript"/>
        </w:rPr>
        <w:t xml:space="preserve"> </w:t>
      </w:r>
      <w:r w:rsidR="0055727E" w:rsidRPr="00134C70">
        <w:t>reache</w:t>
      </w:r>
      <w:r w:rsidR="004847BC">
        <w:t>s</w:t>
      </w:r>
      <w:r w:rsidR="0055727E" w:rsidRPr="00134C70">
        <w:t xml:space="preserve"> diastolic levels (point D in Figure</w:t>
      </w:r>
      <w:r w:rsidR="00B37E04">
        <w:t>s</w:t>
      </w:r>
      <w:r w:rsidR="0055727E" w:rsidRPr="00134C70">
        <w:t xml:space="preserve"> </w:t>
      </w:r>
      <w:r w:rsidR="001624EF">
        <w:t>3</w:t>
      </w:r>
      <w:r w:rsidR="00B25C03">
        <w:t xml:space="preserve"> and </w:t>
      </w:r>
      <w:r w:rsidR="00B37E04">
        <w:t>4</w:t>
      </w:r>
      <w:r w:rsidR="0055727E" w:rsidRPr="00134C70">
        <w:t xml:space="preserve">).  </w:t>
      </w:r>
    </w:p>
    <w:p w:rsidR="0055727E" w:rsidRPr="00134C70" w:rsidRDefault="0055727E" w:rsidP="0055727E">
      <w:pPr>
        <w:tabs>
          <w:tab w:val="left" w:pos="1275"/>
        </w:tabs>
        <w:spacing w:after="0"/>
      </w:pPr>
    </w:p>
    <w:p w:rsidR="0055727E" w:rsidRPr="00134C70" w:rsidRDefault="0055727E" w:rsidP="004A3B8E">
      <w:pPr>
        <w:shd w:val="clear" w:color="auto" w:fill="F2F2F2" w:themeFill="background1" w:themeFillShade="F2"/>
        <w:tabs>
          <w:tab w:val="left" w:pos="1275"/>
        </w:tabs>
        <w:spacing w:after="0"/>
      </w:pPr>
      <w:r w:rsidRPr="00134C70">
        <w:t xml:space="preserve">Phase 4: </w:t>
      </w:r>
      <w:r w:rsidR="0080318D">
        <w:t>R</w:t>
      </w:r>
      <w:r w:rsidR="004847BC">
        <w:t>e-stretch</w:t>
      </w:r>
    </w:p>
    <w:p w:rsidR="0055727E" w:rsidRPr="00134C70" w:rsidRDefault="0055727E" w:rsidP="0055727E">
      <w:pPr>
        <w:tabs>
          <w:tab w:val="left" w:pos="1275"/>
        </w:tabs>
        <w:spacing w:after="0"/>
        <w:rPr>
          <w:rFonts w:eastAsiaTheme="minorEastAsia"/>
        </w:rPr>
      </w:pPr>
      <w:r w:rsidRPr="00134C70">
        <w:t xml:space="preserve">When </w:t>
      </w:r>
      <w:r w:rsidR="00536B09" w:rsidRPr="00134C70">
        <w:t>[Ca</w:t>
      </w:r>
      <w:r w:rsidR="00536B09" w:rsidRPr="00134C70">
        <w:rPr>
          <w:vertAlign w:val="superscript"/>
        </w:rPr>
        <w:t>2+</w:t>
      </w:r>
      <w:proofErr w:type="gramStart"/>
      <w:r w:rsidR="00536B09" w:rsidRPr="00134C70">
        <w:t>]</w:t>
      </w:r>
      <w:r w:rsidR="00536B09">
        <w:rPr>
          <w:vertAlign w:val="subscript"/>
        </w:rPr>
        <w:t>i</w:t>
      </w:r>
      <w:proofErr w:type="gramEnd"/>
      <w:r w:rsidRPr="00134C70">
        <w:t xml:space="preserve"> </w:t>
      </w:r>
      <w:r w:rsidR="004847BC">
        <w:t>reaches</w:t>
      </w:r>
      <w:r w:rsidR="009061DC">
        <w:t xml:space="preserve"> diastolic level</w:t>
      </w:r>
      <w:r w:rsidR="004847BC">
        <w:t>s</w:t>
      </w:r>
      <w:r w:rsidRPr="00134C70">
        <w:t xml:space="preserve">, the </w:t>
      </w:r>
      <w:r w:rsidR="0080318D">
        <w:t xml:space="preserve">quiescent </w:t>
      </w:r>
      <w:r w:rsidRPr="00134C70">
        <w:t xml:space="preserve">sarcomere </w:t>
      </w:r>
      <w:r w:rsidR="004847BC">
        <w:t>i</w:t>
      </w:r>
      <w:r w:rsidRPr="00134C70">
        <w:t>s</w:t>
      </w:r>
      <w:r w:rsidR="009061DC">
        <w:t xml:space="preserve"> </w:t>
      </w:r>
      <w:r w:rsidR="004847BC">
        <w:t>re-</w:t>
      </w:r>
      <w:r w:rsidRPr="00134C70">
        <w:t xml:space="preserve">stretched back to its starting length </w:t>
      </w:r>
      <w:del w:id="163" w:author="ABI_IT" w:date="2016-04-20T12:32:00Z">
        <w:r w:rsidR="00F8193E" w:rsidDel="00FC75F2">
          <w:delText xml:space="preserve">to await </w:delText>
        </w:r>
        <w:r w:rsidRPr="00134C70" w:rsidDel="00FC75F2">
          <w:delText>the next</w:delText>
        </w:r>
      </w:del>
      <w:ins w:id="164" w:author="ABI_IT" w:date="2016-04-20T12:32:00Z">
        <w:r w:rsidR="00FC75F2">
          <w:t>prior to the subsequent</w:t>
        </w:r>
      </w:ins>
      <w:r w:rsidRPr="00134C70">
        <w:t xml:space="preserve"> action potential.  </w:t>
      </w:r>
      <w:r w:rsidR="00BE0222">
        <w:t>A consta</w:t>
      </w:r>
      <w:r w:rsidR="00BF12DE">
        <w:t xml:space="preserve">nt-velocity stretch </w:t>
      </w:r>
      <w:r w:rsidR="004847BC">
        <w:t>i</w:t>
      </w:r>
      <w:r w:rsidR="00BF12DE">
        <w:t>s applied during this phase.</w:t>
      </w:r>
      <w:r w:rsidR="00BF12DE" w:rsidRPr="00134C70" w:rsidDel="00BF12DE">
        <w:t xml:space="preserve"> </w:t>
      </w:r>
    </w:p>
    <w:p w:rsidR="00006887" w:rsidRDefault="00B652AF">
      <w:pPr>
        <w:pStyle w:val="Caption"/>
        <w:keepNext/>
        <w:jc w:val="center"/>
        <w:rPr>
          <w:ins w:id="165" w:author="ABI_IT" w:date="2016-05-10T10:57:00Z"/>
        </w:rPr>
        <w:pPrChange w:id="166" w:author="ABI_IT" w:date="2016-05-10T10:57:00Z">
          <w:pPr>
            <w:pStyle w:val="Caption"/>
            <w:jc w:val="center"/>
          </w:pPr>
        </w:pPrChange>
      </w:pPr>
      <w:r>
        <w:rPr>
          <w:i w:val="0"/>
          <w:noProof/>
          <w:lang w:eastAsia="en-NZ"/>
        </w:rPr>
        <w:drawing>
          <wp:inline distT="0" distB="0" distL="0" distR="0" wp14:anchorId="69118E52" wp14:editId="618DD700">
            <wp:extent cx="5731510" cy="44378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99" w:rsidRDefault="00006887" w:rsidP="00006887">
      <w:pPr>
        <w:pStyle w:val="Caption"/>
        <w:jc w:val="center"/>
        <w:rPr>
          <w:i w:val="0"/>
        </w:rPr>
      </w:pPr>
      <w:ins w:id="167" w:author="ABI_IT" w:date="2016-05-10T10:57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68" w:author="ABI_IT" w:date="2016-10-27T09:49:00Z">
        <w:r w:rsidR="00FB50E8">
          <w:rPr>
            <w:noProof/>
          </w:rPr>
          <w:t>4</w:t>
        </w:r>
      </w:ins>
      <w:ins w:id="169" w:author="ABI_IT" w:date="2016-05-10T10:57:00Z">
        <w:r>
          <w:fldChar w:fldCharType="end"/>
        </w:r>
      </w:ins>
    </w:p>
    <w:p w:rsidR="00B652AF" w:rsidRDefault="00B652AF" w:rsidP="00B652AF">
      <w:pPr>
        <w:tabs>
          <w:tab w:val="left" w:pos="1275"/>
        </w:tabs>
        <w:spacing w:after="0"/>
        <w:rPr>
          <w:i/>
        </w:rPr>
      </w:pPr>
      <w:r>
        <w:rPr>
          <w:i/>
        </w:rPr>
        <w:t>A</w:t>
      </w:r>
      <w:r w:rsidRPr="00134C70">
        <w:rPr>
          <w:i/>
        </w:rPr>
        <w:t xml:space="preserve"> force-length work-loop</w:t>
      </w:r>
      <w:r w:rsidR="00B12BEC">
        <w:rPr>
          <w:i/>
        </w:rPr>
        <w:t xml:space="preserve"> generated by the HRT model with afterload = 22.4kPa</w:t>
      </w:r>
      <w:r w:rsidRPr="00134C70">
        <w:rPr>
          <w:i/>
        </w:rPr>
        <w:t xml:space="preserve">.  The work-loop </w:t>
      </w:r>
      <w:r w:rsidR="00864C1C">
        <w:rPr>
          <w:i/>
        </w:rPr>
        <w:t>comprises</w:t>
      </w:r>
      <w:r w:rsidRPr="00134C70">
        <w:rPr>
          <w:i/>
        </w:rPr>
        <w:t xml:space="preserve"> four phases: </w:t>
      </w:r>
      <w:r>
        <w:rPr>
          <w:i/>
        </w:rPr>
        <w:t>P</w:t>
      </w:r>
      <w:r w:rsidRPr="00134C70">
        <w:rPr>
          <w:i/>
        </w:rPr>
        <w:t xml:space="preserve">hase 1 = isometric contraction; </w:t>
      </w:r>
      <w:r>
        <w:rPr>
          <w:i/>
        </w:rPr>
        <w:t>P</w:t>
      </w:r>
      <w:r w:rsidRPr="00134C70">
        <w:rPr>
          <w:i/>
        </w:rPr>
        <w:t xml:space="preserve">hase 2 = isotonic contraction; </w:t>
      </w:r>
      <w:r>
        <w:rPr>
          <w:i/>
        </w:rPr>
        <w:t>P</w:t>
      </w:r>
      <w:r w:rsidRPr="00134C70">
        <w:rPr>
          <w:i/>
        </w:rPr>
        <w:t xml:space="preserve">hase 3 = </w:t>
      </w:r>
      <w:r w:rsidRPr="00134C70">
        <w:rPr>
          <w:i/>
        </w:rPr>
        <w:lastRenderedPageBreak/>
        <w:t xml:space="preserve">isometric relaxation; </w:t>
      </w:r>
      <w:r>
        <w:rPr>
          <w:i/>
        </w:rPr>
        <w:t>P</w:t>
      </w:r>
      <w:r w:rsidRPr="00134C70">
        <w:rPr>
          <w:i/>
        </w:rPr>
        <w:t>hase 4 =</w:t>
      </w:r>
      <w:r w:rsidR="00864C1C">
        <w:rPr>
          <w:i/>
        </w:rPr>
        <w:t>re-stretch</w:t>
      </w:r>
      <w:r>
        <w:rPr>
          <w:i/>
        </w:rPr>
        <w:t xml:space="preserve">. A denotes the start of systole, B the start of isotonic contraction, C the end systolic point, and D the start of </w:t>
      </w:r>
      <w:r w:rsidR="0080318D">
        <w:rPr>
          <w:i/>
        </w:rPr>
        <w:t>re-stretch to end-diastol</w:t>
      </w:r>
      <w:r w:rsidR="00864C1C">
        <w:rPr>
          <w:i/>
        </w:rPr>
        <w:t>e (</w:t>
      </w:r>
      <w:r w:rsidR="007C140C">
        <w:rPr>
          <w:i/>
        </w:rPr>
        <w:t>L</w:t>
      </w:r>
      <w:r w:rsidR="007C140C" w:rsidRPr="00EB7E61">
        <w:rPr>
          <w:i/>
          <w:vertAlign w:val="subscript"/>
        </w:rPr>
        <w:t>0</w:t>
      </w:r>
      <w:r w:rsidR="00995284">
        <w:rPr>
          <w:i/>
        </w:rPr>
        <w:t> </w:t>
      </w:r>
      <w:r w:rsidR="007C140C">
        <w:rPr>
          <w:i/>
        </w:rPr>
        <w:t>= 2.</w:t>
      </w:r>
      <w:r w:rsidR="00260F46">
        <w:rPr>
          <w:i/>
        </w:rPr>
        <w:t xml:space="preserve">27 </w:t>
      </w:r>
      <w:proofErr w:type="spellStart"/>
      <w:r w:rsidR="00EB7E61" w:rsidRPr="00EB7E61">
        <w:rPr>
          <w:rStyle w:val="st"/>
          <w:i/>
        </w:rPr>
        <w:t>μ</w:t>
      </w:r>
      <w:r w:rsidR="007C140C" w:rsidRPr="00EB7E61">
        <w:rPr>
          <w:i/>
        </w:rPr>
        <w:t>m</w:t>
      </w:r>
      <w:proofErr w:type="spellEnd"/>
      <w:r w:rsidR="00864C1C">
        <w:rPr>
          <w:i/>
        </w:rPr>
        <w:t>)</w:t>
      </w:r>
      <w:r w:rsidR="007C140C">
        <w:rPr>
          <w:i/>
        </w:rPr>
        <w:t>.</w:t>
      </w:r>
    </w:p>
    <w:p w:rsidR="00B652AF" w:rsidRPr="00B652AF" w:rsidRDefault="00B652AF" w:rsidP="00B652AF"/>
    <w:p w:rsidR="00006887" w:rsidRDefault="0051780E">
      <w:pPr>
        <w:keepNext/>
        <w:tabs>
          <w:tab w:val="left" w:pos="1275"/>
        </w:tabs>
        <w:spacing w:after="0"/>
        <w:jc w:val="center"/>
        <w:rPr>
          <w:ins w:id="170" w:author="ABI_IT" w:date="2016-05-10T10:58:00Z"/>
        </w:rPr>
        <w:pPrChange w:id="171" w:author="ABI_IT" w:date="2016-05-10T10:58:00Z">
          <w:pPr>
            <w:tabs>
              <w:tab w:val="left" w:pos="1275"/>
            </w:tabs>
            <w:spacing w:after="0"/>
            <w:jc w:val="center"/>
          </w:pPr>
        </w:pPrChange>
      </w:pPr>
      <w:r>
        <w:rPr>
          <w:b/>
          <w:noProof/>
          <w:lang w:eastAsia="en-NZ"/>
        </w:rPr>
        <w:drawing>
          <wp:inline distT="0" distB="0" distL="0" distR="0" wp14:anchorId="197DF478" wp14:editId="10184E6D">
            <wp:extent cx="5731510" cy="4093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99" w:rsidRDefault="00006887">
      <w:pPr>
        <w:pStyle w:val="Caption"/>
        <w:jc w:val="center"/>
        <w:rPr>
          <w:b/>
        </w:rPr>
        <w:pPrChange w:id="172" w:author="ABI_IT" w:date="2016-05-10T10:58:00Z">
          <w:pPr>
            <w:tabs>
              <w:tab w:val="left" w:pos="1275"/>
            </w:tabs>
            <w:spacing w:after="0"/>
            <w:jc w:val="center"/>
          </w:pPr>
        </w:pPrChange>
      </w:pPr>
      <w:ins w:id="173" w:author="ABI_IT" w:date="2016-05-10T10:58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74" w:author="ABI_IT" w:date="2016-10-27T09:49:00Z">
        <w:r w:rsidR="00FB50E8">
          <w:rPr>
            <w:noProof/>
          </w:rPr>
          <w:t>5</w:t>
        </w:r>
      </w:ins>
      <w:ins w:id="175" w:author="ABI_IT" w:date="2016-05-10T10:58:00Z">
        <w:r>
          <w:fldChar w:fldCharType="end"/>
        </w:r>
      </w:ins>
    </w:p>
    <w:p w:rsidR="00B652AF" w:rsidRDefault="00A83B7A" w:rsidP="00B652AF">
      <w:pPr>
        <w:tabs>
          <w:tab w:val="left" w:pos="1275"/>
        </w:tabs>
        <w:spacing w:after="0"/>
        <w:rPr>
          <w:i/>
        </w:rPr>
      </w:pPr>
      <w:r>
        <w:rPr>
          <w:i/>
        </w:rPr>
        <w:t xml:space="preserve">Normalised </w:t>
      </w:r>
      <w:r w:rsidR="00B12BEC">
        <w:rPr>
          <w:i/>
        </w:rPr>
        <w:t>sarcomere length versus time (</w:t>
      </w:r>
      <w:r w:rsidR="00A613FC">
        <w:rPr>
          <w:i/>
        </w:rPr>
        <w:t>A</w:t>
      </w:r>
      <w:r w:rsidR="00B12BEC">
        <w:rPr>
          <w:i/>
        </w:rPr>
        <w:t xml:space="preserve">) and </w:t>
      </w:r>
      <w:r w:rsidR="00A613FC">
        <w:rPr>
          <w:i/>
        </w:rPr>
        <w:t>s</w:t>
      </w:r>
      <w:r w:rsidR="00B12BEC">
        <w:rPr>
          <w:i/>
        </w:rPr>
        <w:t>tress versus time (</w:t>
      </w:r>
      <w:r w:rsidR="00A613FC">
        <w:rPr>
          <w:i/>
        </w:rPr>
        <w:t>B</w:t>
      </w:r>
      <w:r w:rsidR="00B12BEC">
        <w:rPr>
          <w:i/>
        </w:rPr>
        <w:t xml:space="preserve">) for </w:t>
      </w:r>
      <w:r w:rsidR="0080318D">
        <w:rPr>
          <w:i/>
        </w:rPr>
        <w:t>the</w:t>
      </w:r>
      <w:r w:rsidR="00B12BEC">
        <w:rPr>
          <w:i/>
        </w:rPr>
        <w:t xml:space="preserve"> work-loop</w:t>
      </w:r>
      <w:r w:rsidR="00A613FC">
        <w:rPr>
          <w:i/>
        </w:rPr>
        <w:t xml:space="preserve"> shown</w:t>
      </w:r>
      <w:r w:rsidR="00B12BEC">
        <w:rPr>
          <w:i/>
        </w:rPr>
        <w:t xml:space="preserve"> </w:t>
      </w:r>
      <w:r w:rsidR="0080318D">
        <w:rPr>
          <w:i/>
        </w:rPr>
        <w:t xml:space="preserve">in Figure 3.  </w:t>
      </w:r>
      <w:r w:rsidR="00F82BC2">
        <w:rPr>
          <w:i/>
        </w:rPr>
        <w:t xml:space="preserve">Total stress is the </w:t>
      </w:r>
      <w:r w:rsidR="00A613FC">
        <w:rPr>
          <w:i/>
        </w:rPr>
        <w:t>sum of</w:t>
      </w:r>
      <w:r w:rsidR="00F82BC2">
        <w:rPr>
          <w:i/>
        </w:rPr>
        <w:t xml:space="preserve"> active stress, passive stress and afterload </w:t>
      </w:r>
      <w:r w:rsidR="00B21302">
        <w:rPr>
          <w:i/>
        </w:rPr>
        <w:t>(Afterload</w:t>
      </w:r>
      <w:r w:rsidR="0080318D">
        <w:rPr>
          <w:i/>
        </w:rPr>
        <w:t xml:space="preserve"> is set at </w:t>
      </w:r>
      <w:r w:rsidR="00B12BEC">
        <w:rPr>
          <w:i/>
        </w:rPr>
        <w:t xml:space="preserve">22.4 </w:t>
      </w:r>
      <w:proofErr w:type="spellStart"/>
      <w:r w:rsidR="00B12BEC">
        <w:rPr>
          <w:i/>
        </w:rPr>
        <w:t>kPa</w:t>
      </w:r>
      <w:proofErr w:type="spellEnd"/>
      <w:r w:rsidR="00A613FC">
        <w:rPr>
          <w:i/>
        </w:rPr>
        <w:t>)</w:t>
      </w:r>
      <w:r w:rsidR="00B652AF" w:rsidRPr="00134C70">
        <w:rPr>
          <w:i/>
        </w:rPr>
        <w:t>.</w:t>
      </w:r>
    </w:p>
    <w:p w:rsidR="00815260" w:rsidRDefault="00815260" w:rsidP="00815260">
      <w:pPr>
        <w:tabs>
          <w:tab w:val="left" w:pos="1275"/>
        </w:tabs>
        <w:spacing w:after="0"/>
        <w:rPr>
          <w:b/>
        </w:rPr>
      </w:pPr>
    </w:p>
    <w:p w:rsidR="00152DA4" w:rsidRPr="00134C70" w:rsidRDefault="00A613FC" w:rsidP="00152DA4">
      <w:pPr>
        <w:pStyle w:val="Heading2"/>
        <w:rPr>
          <w:b w:val="0"/>
        </w:rPr>
      </w:pPr>
      <w:r>
        <w:rPr>
          <w:b w:val="0"/>
        </w:rPr>
        <w:t>V</w:t>
      </w:r>
      <w:r w:rsidR="00152DA4">
        <w:rPr>
          <w:b w:val="0"/>
        </w:rPr>
        <w:t>elocity</w:t>
      </w:r>
      <w:r>
        <w:rPr>
          <w:b w:val="0"/>
        </w:rPr>
        <w:t>-</w:t>
      </w:r>
      <w:r w:rsidR="00152DA4">
        <w:rPr>
          <w:b w:val="0"/>
        </w:rPr>
        <w:t>dependence</w:t>
      </w:r>
      <w:r>
        <w:rPr>
          <w:b w:val="0"/>
        </w:rPr>
        <w:t xml:space="preserve"> of shortening</w:t>
      </w:r>
    </w:p>
    <w:p w:rsidR="00152DA4" w:rsidRDefault="00152DA4" w:rsidP="00815260">
      <w:pPr>
        <w:tabs>
          <w:tab w:val="left" w:pos="1275"/>
        </w:tabs>
        <w:spacing w:after="0"/>
        <w:rPr>
          <w:b/>
        </w:rPr>
      </w:pPr>
    </w:p>
    <w:p w:rsidR="00815260" w:rsidRDefault="00815260" w:rsidP="00815260">
      <w:r w:rsidRPr="00815260">
        <w:t>In the HRT</w:t>
      </w:r>
      <w:r>
        <w:t xml:space="preserve"> model, the shortening velocity affects the </w:t>
      </w:r>
      <w:r w:rsidRPr="004A3B8E">
        <w:rPr>
          <w:i/>
        </w:rPr>
        <w:t>distortion</w:t>
      </w:r>
      <w:r>
        <w:t xml:space="preserve"> of the cross-bridge in the pre- (</w:t>
      </w:r>
      <w:proofErr w:type="spellStart"/>
      <w:r w:rsidRPr="004A3B8E">
        <w:rPr>
          <w:i/>
        </w:rPr>
        <w:t>XBpreR</w:t>
      </w:r>
      <w:proofErr w:type="spellEnd"/>
      <w:r>
        <w:t>) and post-rotated (</w:t>
      </w:r>
      <w:proofErr w:type="spellStart"/>
      <w:r w:rsidRPr="004A3B8E">
        <w:rPr>
          <w:i/>
        </w:rPr>
        <w:t>XBpostR</w:t>
      </w:r>
      <w:proofErr w:type="spellEnd"/>
      <w:r>
        <w:t xml:space="preserve">) states (Figure </w:t>
      </w:r>
      <w:r w:rsidR="00995284">
        <w:t>5</w:t>
      </w:r>
      <w:r>
        <w:t xml:space="preserve">).  In state </w:t>
      </w:r>
      <w:proofErr w:type="spellStart"/>
      <w:r w:rsidRPr="004A3B8E">
        <w:rPr>
          <w:i/>
        </w:rPr>
        <w:t>XBpreR</w:t>
      </w:r>
      <w:proofErr w:type="spellEnd"/>
      <w:r>
        <w:t xml:space="preserve">, the myosin head has bound to the actin filament but has not yet undertaken the power-stroke.  The power-stroke is undertaken when the cross-bridge transitions from state </w:t>
      </w:r>
      <w:proofErr w:type="spellStart"/>
      <w:r w:rsidRPr="004A3B8E">
        <w:rPr>
          <w:i/>
        </w:rPr>
        <w:t>XBpreR</w:t>
      </w:r>
      <w:proofErr w:type="spellEnd"/>
      <w:r>
        <w:t xml:space="preserve"> to state </w:t>
      </w:r>
      <w:proofErr w:type="spellStart"/>
      <w:r w:rsidRPr="004A3B8E">
        <w:rPr>
          <w:i/>
        </w:rPr>
        <w:t>XBpostR</w:t>
      </w:r>
      <w:proofErr w:type="spellEnd"/>
      <w:r>
        <w:t xml:space="preserve">.  During an isometric contraction, force is generated from state </w:t>
      </w:r>
      <w:proofErr w:type="spellStart"/>
      <w:r w:rsidRPr="004A3B8E">
        <w:rPr>
          <w:i/>
        </w:rPr>
        <w:t>XBpostR</w:t>
      </w:r>
      <w:proofErr w:type="spellEnd"/>
      <w:r>
        <w:t xml:space="preserve"> only, via the distortion arising from the power-stroke.  No force is generated from state </w:t>
      </w:r>
      <w:proofErr w:type="spellStart"/>
      <w:r w:rsidRPr="004A3B8E">
        <w:rPr>
          <w:i/>
        </w:rPr>
        <w:t>XBpreR</w:t>
      </w:r>
      <w:proofErr w:type="spellEnd"/>
      <w:r>
        <w:t xml:space="preserve"> as there is no myosin head distortion arising from the binding of the myosin head to actin.  During a shortening contraction, the relative sliding of the actin </w:t>
      </w:r>
      <w:r w:rsidR="00415564">
        <w:t xml:space="preserve">and myosin </w:t>
      </w:r>
      <w:r>
        <w:t xml:space="preserve">filaments generates a distortion in the attached cross-bridges in state </w:t>
      </w:r>
      <w:proofErr w:type="spellStart"/>
      <w:r w:rsidRPr="004A3B8E">
        <w:rPr>
          <w:i/>
        </w:rPr>
        <w:t>XBpreR</w:t>
      </w:r>
      <w:proofErr w:type="spellEnd"/>
      <w:r>
        <w:t xml:space="preserve"> and increases the distortion of cross-bridges in state </w:t>
      </w:r>
      <w:proofErr w:type="spellStart"/>
      <w:r w:rsidRPr="004A3B8E">
        <w:rPr>
          <w:i/>
        </w:rPr>
        <w:t>XBpostR</w:t>
      </w:r>
      <w:proofErr w:type="spellEnd"/>
      <w:r>
        <w:t>.  These distortions directly affect two kinetic rate constants</w:t>
      </w:r>
      <w:r w:rsidR="00A613FC">
        <w:t xml:space="preserve"> (see Figure 5)</w:t>
      </w:r>
      <w:r>
        <w:t>:</w:t>
      </w:r>
    </w:p>
    <w:p w:rsidR="00815260" w:rsidRDefault="00815260" w:rsidP="00815260">
      <w:pPr>
        <w:pStyle w:val="ListParagraph"/>
        <w:numPr>
          <w:ilvl w:val="0"/>
          <w:numId w:val="9"/>
        </w:numPr>
      </w:pPr>
      <w:r>
        <w:t xml:space="preserve"> </w:t>
      </w:r>
      <w:proofErr w:type="spellStart"/>
      <w:r w:rsidRPr="00134C70">
        <w:rPr>
          <w:i/>
        </w:rPr>
        <w:t>h</w:t>
      </w:r>
      <w:r w:rsidRPr="00134C70">
        <w:rPr>
          <w:i/>
          <w:vertAlign w:val="subscript"/>
        </w:rPr>
        <w:t>fT</w:t>
      </w:r>
      <w:proofErr w:type="spellEnd"/>
      <w:r>
        <w:t xml:space="preserve">, which governs the transition from state </w:t>
      </w:r>
      <w:proofErr w:type="spellStart"/>
      <w:r w:rsidRPr="004A3B8E">
        <w:rPr>
          <w:i/>
        </w:rPr>
        <w:t>XBpreR</w:t>
      </w:r>
      <w:proofErr w:type="spellEnd"/>
      <w:r>
        <w:t xml:space="preserve"> to </w:t>
      </w:r>
      <w:proofErr w:type="spellStart"/>
      <w:r w:rsidRPr="004A3B8E">
        <w:rPr>
          <w:i/>
        </w:rPr>
        <w:t>XB</w:t>
      </w:r>
      <w:r>
        <w:rPr>
          <w:i/>
        </w:rPr>
        <w:t>p</w:t>
      </w:r>
      <w:r w:rsidRPr="004A3B8E">
        <w:rPr>
          <w:i/>
        </w:rPr>
        <w:t>ost</w:t>
      </w:r>
      <w:r>
        <w:rPr>
          <w:i/>
        </w:rPr>
        <w:t>R</w:t>
      </w:r>
      <w:proofErr w:type="spellEnd"/>
      <w:r>
        <w:t xml:space="preserve"> (myosin head rotation) and </w:t>
      </w:r>
    </w:p>
    <w:p w:rsidR="00815260" w:rsidRDefault="00815260" w:rsidP="00815260">
      <w:pPr>
        <w:pStyle w:val="ListParagraph"/>
        <w:numPr>
          <w:ilvl w:val="0"/>
          <w:numId w:val="9"/>
        </w:numPr>
      </w:pPr>
      <w:proofErr w:type="spellStart"/>
      <w:proofErr w:type="gramStart"/>
      <w:r w:rsidRPr="004A2940">
        <w:rPr>
          <w:i/>
        </w:rPr>
        <w:lastRenderedPageBreak/>
        <w:t>g</w:t>
      </w:r>
      <w:r w:rsidRPr="004A3B8E">
        <w:rPr>
          <w:i/>
          <w:vertAlign w:val="subscript"/>
        </w:rPr>
        <w:t>xbT</w:t>
      </w:r>
      <w:proofErr w:type="spellEnd"/>
      <w:proofErr w:type="gramEnd"/>
      <w:r>
        <w:t xml:space="preserve"> which governs the transition from state </w:t>
      </w:r>
      <w:proofErr w:type="spellStart"/>
      <w:r w:rsidRPr="004A3B8E">
        <w:rPr>
          <w:i/>
        </w:rPr>
        <w:t>XBpostR</w:t>
      </w:r>
      <w:proofErr w:type="spellEnd"/>
      <w:r>
        <w:t xml:space="preserve"> to </w:t>
      </w:r>
      <w:proofErr w:type="spellStart"/>
      <w:r w:rsidRPr="004A3B8E">
        <w:rPr>
          <w:i/>
        </w:rPr>
        <w:t>Pxb</w:t>
      </w:r>
      <w:proofErr w:type="spellEnd"/>
      <w:r>
        <w:t xml:space="preserve"> (myosin head detachment).</w:t>
      </w:r>
    </w:p>
    <w:p w:rsidR="00152DA4" w:rsidRDefault="00152DA4" w:rsidP="00815260">
      <w:r>
        <w:t>We investigate</w:t>
      </w:r>
      <w:r w:rsidR="00347037">
        <w:t>d</w:t>
      </w:r>
      <w:r>
        <w:t xml:space="preserve"> the </w:t>
      </w:r>
      <w:r w:rsidR="0080318D">
        <w:t xml:space="preserve">dependence of the work-loop end-systolic force-length relationship on </w:t>
      </w:r>
      <w:r>
        <w:t>shortening</w:t>
      </w:r>
      <w:r w:rsidR="00A613FC">
        <w:t xml:space="preserve"> </w:t>
      </w:r>
      <w:r>
        <w:t>velocity by</w:t>
      </w:r>
      <w:r w:rsidR="0080318D">
        <w:t xml:space="preserve"> progressive deactivatio</w:t>
      </w:r>
      <w:r>
        <w:t>n</w:t>
      </w:r>
      <w:r w:rsidR="00A613FC">
        <w:t xml:space="preserve"> of the velocity dependencies of </w:t>
      </w:r>
      <w:proofErr w:type="spellStart"/>
      <w:r w:rsidR="00A613FC" w:rsidRPr="00134C70">
        <w:rPr>
          <w:i/>
        </w:rPr>
        <w:t>h</w:t>
      </w:r>
      <w:r w:rsidR="00A613FC" w:rsidRPr="00134C70">
        <w:rPr>
          <w:i/>
          <w:vertAlign w:val="subscript"/>
        </w:rPr>
        <w:t>fT</w:t>
      </w:r>
      <w:proofErr w:type="spellEnd"/>
      <w:r w:rsidR="00A613FC">
        <w:t xml:space="preserve"> and </w:t>
      </w:r>
      <w:proofErr w:type="spellStart"/>
      <w:r w:rsidR="00A613FC" w:rsidRPr="004A2940">
        <w:rPr>
          <w:i/>
        </w:rPr>
        <w:t>g</w:t>
      </w:r>
      <w:r w:rsidR="00A613FC" w:rsidRPr="004A3B8E">
        <w:rPr>
          <w:i/>
          <w:vertAlign w:val="subscript"/>
        </w:rPr>
        <w:t>xbT</w:t>
      </w:r>
      <w:proofErr w:type="spellEnd"/>
      <w:r>
        <w:t>.  See A</w:t>
      </w:r>
      <w:r w:rsidRPr="00971CC0">
        <w:t xml:space="preserve">ppendix A1 </w:t>
      </w:r>
      <w:r>
        <w:t xml:space="preserve">for the adjusted shortening-velocity equations.  </w:t>
      </w:r>
    </w:p>
    <w:p w:rsidR="00006887" w:rsidRDefault="00815260">
      <w:pPr>
        <w:keepNext/>
        <w:jc w:val="center"/>
        <w:rPr>
          <w:ins w:id="176" w:author="ABI_IT" w:date="2016-05-10T10:58:00Z"/>
        </w:rPr>
        <w:pPrChange w:id="177" w:author="ABI_IT" w:date="2016-05-10T10:58:00Z">
          <w:pPr>
            <w:jc w:val="center"/>
          </w:pPr>
        </w:pPrChange>
      </w:pPr>
      <w:r>
        <w:rPr>
          <w:noProof/>
          <w:lang w:eastAsia="en-NZ"/>
        </w:rPr>
        <w:drawing>
          <wp:inline distT="0" distB="0" distL="0" distR="0" wp14:anchorId="0F85733B" wp14:editId="0DA26ACA">
            <wp:extent cx="4235205" cy="360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-bridge_megan_v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205" cy="36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60" w:rsidRDefault="00006887">
      <w:pPr>
        <w:pStyle w:val="Caption"/>
        <w:jc w:val="center"/>
        <w:pPrChange w:id="178" w:author="ABI_IT" w:date="2016-05-10T10:58:00Z">
          <w:pPr>
            <w:jc w:val="center"/>
          </w:pPr>
        </w:pPrChange>
      </w:pPr>
      <w:bookmarkStart w:id="179" w:name="_Ref452562417"/>
      <w:ins w:id="180" w:author="ABI_IT" w:date="2016-05-10T10:58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81" w:author="ABI_IT" w:date="2016-10-27T09:49:00Z">
        <w:r w:rsidR="00FB50E8">
          <w:rPr>
            <w:noProof/>
          </w:rPr>
          <w:t>6</w:t>
        </w:r>
      </w:ins>
      <w:ins w:id="182" w:author="ABI_IT" w:date="2016-05-10T10:58:00Z">
        <w:r>
          <w:fldChar w:fldCharType="end"/>
        </w:r>
      </w:ins>
      <w:bookmarkEnd w:id="179"/>
    </w:p>
    <w:p w:rsidR="00815260" w:rsidRDefault="00815260" w:rsidP="00815260">
      <w:pPr>
        <w:rPr>
          <w:i/>
        </w:rPr>
      </w:pPr>
      <w:r>
        <w:rPr>
          <w:i/>
        </w:rPr>
        <w:t>Schematic of the</w:t>
      </w:r>
      <w:r w:rsidRPr="007D4AA9">
        <w:rPr>
          <w:i/>
        </w:rPr>
        <w:t xml:space="preserve"> </w:t>
      </w:r>
      <w:r w:rsidRPr="00D70D33">
        <w:rPr>
          <w:rFonts w:ascii="Calibri" w:hAnsi="Calibri" w:cs="Times New Roman"/>
          <w:szCs w:val="24"/>
        </w:rPr>
        <w:t xml:space="preserve">Tran </w:t>
      </w:r>
      <w:r w:rsidRPr="00D70D33">
        <w:rPr>
          <w:rFonts w:ascii="Calibri" w:hAnsi="Calibri" w:cs="Times New Roman"/>
          <w:i/>
          <w:iCs/>
          <w:szCs w:val="24"/>
        </w:rPr>
        <w:t>et al.</w:t>
      </w:r>
      <w:r w:rsidR="004F0346">
        <w:rPr>
          <w:rFonts w:ascii="Calibri" w:hAnsi="Calibri" w:cs="Times New Roman"/>
          <w:i/>
          <w:iCs/>
          <w:szCs w:val="24"/>
        </w:rPr>
        <w:t xml:space="preserve"> </w:t>
      </w:r>
      <w:r w:rsidR="004F0346">
        <w:rPr>
          <w:rFonts w:ascii="Calibri" w:hAnsi="Calibri" w:cs="Times New Roman"/>
          <w:i/>
          <w:iCs/>
          <w:szCs w:val="24"/>
        </w:rPr>
        <w:fldChar w:fldCharType="begin"/>
      </w:r>
      <w:r w:rsidR="004F0346">
        <w:rPr>
          <w:rFonts w:ascii="Calibri" w:hAnsi="Calibri" w:cs="Times New Roman"/>
          <w:i/>
          <w:iCs/>
          <w:szCs w:val="24"/>
        </w:rPr>
        <w:instrText xml:space="preserve"> ADDIN ZOTERO_ITEM CSL_CITATION {"citationID":"2mh1hrnpja","properties":{"formattedCitation":"(2010)","plainCitation":"(2010)"},"citationItems":[{"id":43,"uris":["http://zotero.org/users/local/KlDwBHxE/items/IP6DNKJJ"],"uri":["http://zotero.org/users/local/KlDwBHxE/items/IP6DNKJJ"],"itemData":{"id":43,"type":"article-journal","title":"A Metabolite-Sensitive, Thermodynamically Constrained Model of Cardiac Cross-Bridge Cycling: Implications for Force Development during Ischemia","container-title":"Biophysical Journal","page":"267-276","volume":"98","issue":"2","source":"CrossRef","DOI":"10.1016/j.bpj.2009.10.011","ISSN":"00063495","shortTitle":"A Metabolite-Sensitive, Thermodynamically Constrained Model of Cardiac Cross-Bridge Cycling","language":"en","author":[{"family":"Tran","given":"Kenneth"},{"family":"Smith","given":"Nicolas P."},{"family":"Loiselle","given":"Denis S."},{"family":"Crampin","given":"Edmund J."}],"issued":{"date-parts":[["2010",1]]},"accessed":{"date-parts":[["2016",3,21]]}},"suppress-author":true}],"schema":"https://github.com/citation-style-language/schema/raw/master/csl-citation.json"} </w:instrText>
      </w:r>
      <w:r w:rsidR="004F0346">
        <w:rPr>
          <w:rFonts w:ascii="Calibri" w:hAnsi="Calibri" w:cs="Times New Roman"/>
          <w:i/>
          <w:iCs/>
          <w:szCs w:val="24"/>
        </w:rPr>
        <w:fldChar w:fldCharType="separate"/>
      </w:r>
      <w:r w:rsidR="004F0346" w:rsidRPr="004F0346">
        <w:rPr>
          <w:rFonts w:ascii="Calibri" w:hAnsi="Calibri"/>
        </w:rPr>
        <w:t>(2010)</w:t>
      </w:r>
      <w:r w:rsidR="004F0346">
        <w:rPr>
          <w:rFonts w:ascii="Calibri" w:hAnsi="Calibri" w:cs="Times New Roman"/>
          <w:i/>
          <w:iCs/>
          <w:szCs w:val="24"/>
        </w:rPr>
        <w:fldChar w:fldCharType="end"/>
      </w:r>
      <w:r w:rsidRPr="007D4AA9">
        <w:rPr>
          <w:i/>
        </w:rPr>
        <w:t xml:space="preserve"> </w:t>
      </w:r>
      <w:r>
        <w:rPr>
          <w:i/>
        </w:rPr>
        <w:t xml:space="preserve">cross-bridge </w:t>
      </w:r>
      <w:r w:rsidRPr="007D4AA9">
        <w:rPr>
          <w:i/>
        </w:rPr>
        <w:t>model</w:t>
      </w:r>
      <w:r>
        <w:rPr>
          <w:i/>
        </w:rPr>
        <w:t xml:space="preserve">.  </w:t>
      </w:r>
    </w:p>
    <w:p w:rsidR="00A24F5F" w:rsidRDefault="00A24F5F">
      <w:pPr>
        <w:pStyle w:val="Heading2"/>
        <w:rPr>
          <w:ins w:id="183" w:author="ABI_IT" w:date="2016-05-16T11:06:00Z"/>
        </w:rPr>
        <w:pPrChange w:id="184" w:author="ABI_IT" w:date="2016-05-16T11:05:00Z">
          <w:pPr>
            <w:tabs>
              <w:tab w:val="left" w:pos="1275"/>
            </w:tabs>
            <w:spacing w:after="0"/>
          </w:pPr>
        </w:pPrChange>
      </w:pPr>
      <w:ins w:id="185" w:author="ABI_IT" w:date="2016-05-16T11:05:00Z">
        <w:r>
          <w:t>Ca</w:t>
        </w:r>
      </w:ins>
      <w:ins w:id="186" w:author="ABI_IT" w:date="2016-05-16T11:06:00Z">
        <w:r>
          <w:rPr>
            <w:vertAlign w:val="superscript"/>
          </w:rPr>
          <w:t>2+</w:t>
        </w:r>
      </w:ins>
      <w:ins w:id="187" w:author="ABI_IT" w:date="2016-05-16T11:05:00Z">
        <w:r>
          <w:t xml:space="preserve"> dependence of shortening</w:t>
        </w:r>
      </w:ins>
    </w:p>
    <w:p w:rsidR="0009744D" w:rsidRDefault="00A24F5F">
      <w:pPr>
        <w:rPr>
          <w:ins w:id="188" w:author="ABI_IT" w:date="2016-05-16T11:12:00Z"/>
        </w:rPr>
        <w:pPrChange w:id="189" w:author="ABI_IT" w:date="2016-05-16T11:06:00Z">
          <w:pPr>
            <w:tabs>
              <w:tab w:val="left" w:pos="1275"/>
            </w:tabs>
            <w:spacing w:after="0"/>
          </w:pPr>
        </w:pPrChange>
      </w:pPr>
      <w:ins w:id="190" w:author="ABI_IT" w:date="2016-05-16T11:06:00Z">
        <w:r>
          <w:t>[</w:t>
        </w:r>
        <w:proofErr w:type="gramStart"/>
        <w:r>
          <w:t>talk</w:t>
        </w:r>
        <w:proofErr w:type="gramEnd"/>
        <w:r>
          <w:t xml:space="preserve"> about the Ca</w:t>
        </w:r>
        <w:r>
          <w:rPr>
            <w:vertAlign w:val="superscript"/>
          </w:rPr>
          <w:t>2+</w:t>
        </w:r>
        <w:r>
          <w:t xml:space="preserve"> transient and how its shape affects the extent of</w:t>
        </w:r>
      </w:ins>
      <w:ins w:id="191" w:author="ABI_IT" w:date="2016-05-16T11:07:00Z">
        <w:r>
          <w:t xml:space="preserve"> shortening a sarcomere can accomplish.  Why is </w:t>
        </w:r>
        <w:proofErr w:type="gramStart"/>
        <w:r>
          <w:t>an isometric</w:t>
        </w:r>
        <w:proofErr w:type="gramEnd"/>
        <w:r>
          <w:t xml:space="preserve"> calcium transient “wider”? </w:t>
        </w:r>
      </w:ins>
      <w:ins w:id="192" w:author="ABI_IT" w:date="2016-05-16T11:08:00Z">
        <w:r>
          <w:sym w:font="Wingdings" w:char="F0E0"/>
        </w:r>
        <w:r>
          <w:t xml:space="preserve"> </w:t>
        </w:r>
        <w:proofErr w:type="gramStart"/>
        <w:r>
          <w:t>it</w:t>
        </w:r>
        <w:proofErr w:type="gramEnd"/>
        <w:r>
          <w:t xml:space="preserve"> depends on the overlap region of the sarcomere and how much sarcomere shortening occurs</w:t>
        </w:r>
      </w:ins>
      <w:ins w:id="193" w:author="ABI_IT" w:date="2016-05-16T11:09:00Z">
        <w:r>
          <w:t>]</w:t>
        </w:r>
      </w:ins>
      <w:ins w:id="194" w:author="ABI_IT" w:date="2016-05-16T11:12:00Z">
        <w:r w:rsidR="0009744D">
          <w:t xml:space="preserve">. </w:t>
        </w:r>
      </w:ins>
    </w:p>
    <w:p w:rsidR="00155437" w:rsidRPr="009E710D" w:rsidRDefault="0009744D">
      <w:pPr>
        <w:pStyle w:val="ListParagraph"/>
        <w:numPr>
          <w:ilvl w:val="0"/>
          <w:numId w:val="13"/>
        </w:numPr>
        <w:pPrChange w:id="195" w:author="ABI_IT" w:date="2016-05-16T11:12:00Z">
          <w:pPr>
            <w:tabs>
              <w:tab w:val="left" w:pos="1275"/>
            </w:tabs>
            <w:spacing w:after="0"/>
          </w:pPr>
        </w:pPrChange>
      </w:pPr>
      <w:ins w:id="196" w:author="ABI_IT" w:date="2016-05-16T11:12:00Z">
        <w:r>
          <w:t xml:space="preserve"> </w:t>
        </w:r>
      </w:ins>
      <w:proofErr w:type="gramStart"/>
      <w:ins w:id="197" w:author="ABI_IT" w:date="2016-05-16T11:17:00Z">
        <w:r>
          <w:t>the</w:t>
        </w:r>
        <w:proofErr w:type="gramEnd"/>
        <w:r>
          <w:t xml:space="preserve"> work-loop calcium transient mirrors the isometric calcium transient at SL=2.27 un</w:t>
        </w:r>
      </w:ins>
      <w:ins w:id="198" w:author="ABI_IT" w:date="2016-05-16T11:18:00Z">
        <w:r>
          <w:t xml:space="preserve">til sarcomere shortening occurs. The detachment of cross-bridges associated with sarcomere shortening causes a </w:t>
        </w:r>
      </w:ins>
      <w:ins w:id="199" w:author="ABI_IT" w:date="2016-05-16T11:21:00Z">
        <w:r>
          <w:t>“bump” in the Ca</w:t>
        </w:r>
        <w:r>
          <w:rPr>
            <w:vertAlign w:val="superscript"/>
          </w:rPr>
          <w:t xml:space="preserve">2+ </w:t>
        </w:r>
        <w:r>
          <w:t>transient</w:t>
        </w:r>
      </w:ins>
      <w:ins w:id="200" w:author="ABI_IT" w:date="2016-05-16T11:22:00Z">
        <w:r>
          <w:t>; however, the timing of the bump</w:t>
        </w:r>
      </w:ins>
      <w:r w:rsidR="00155437">
        <w:br w:type="page"/>
      </w:r>
    </w:p>
    <w:p w:rsidR="00B32094" w:rsidRPr="00134C70" w:rsidRDefault="00B32094" w:rsidP="00E04DC7">
      <w:pPr>
        <w:pStyle w:val="Heading1"/>
        <w:spacing w:before="0"/>
        <w:rPr>
          <w:b w:val="0"/>
        </w:rPr>
      </w:pPr>
      <w:r w:rsidRPr="00134C70">
        <w:rPr>
          <w:b w:val="0"/>
        </w:rPr>
        <w:lastRenderedPageBreak/>
        <w:t>Results</w:t>
      </w:r>
    </w:p>
    <w:p w:rsidR="00F44217" w:rsidRPr="00134C70" w:rsidRDefault="00F44217" w:rsidP="00E04DC7">
      <w:pPr>
        <w:spacing w:after="0"/>
      </w:pPr>
    </w:p>
    <w:p w:rsidR="00CC6F53" w:rsidRDefault="00F44217" w:rsidP="00F44217">
      <w:r w:rsidRPr="00134C70">
        <w:t xml:space="preserve">In this </w:t>
      </w:r>
      <w:r w:rsidR="00AF5DC2">
        <w:t>investigation</w:t>
      </w:r>
      <w:r w:rsidRPr="00134C70">
        <w:t>, the end-systolic curve</w:t>
      </w:r>
      <w:r w:rsidR="003550AB" w:rsidRPr="00134C70">
        <w:t>s</w:t>
      </w:r>
      <w:r w:rsidR="00AF5DC2">
        <w:t xml:space="preserve"> generated by the HRT model</w:t>
      </w:r>
      <w:r w:rsidR="003550AB" w:rsidRPr="00134C70">
        <w:t xml:space="preserve"> </w:t>
      </w:r>
      <w:r w:rsidR="00AF5DC2">
        <w:t>provide the</w:t>
      </w:r>
      <w:r w:rsidRPr="00134C70">
        <w:t xml:space="preserve"> st</w:t>
      </w:r>
      <w:r w:rsidR="00AF5DC2">
        <w:t>andard for comparing isometric and</w:t>
      </w:r>
      <w:r w:rsidRPr="00134C70">
        <w:t xml:space="preserve"> isotonic contractions.  </w:t>
      </w:r>
      <w:r w:rsidR="004847BC">
        <w:t xml:space="preserve">The isometric end-systolic force-length relationship </w:t>
      </w:r>
      <w:r w:rsidR="00CC6F53">
        <w:t>wa</w:t>
      </w:r>
      <w:r w:rsidR="004847BC">
        <w:t xml:space="preserve">s simulated at varying sarcomere lengths while the </w:t>
      </w:r>
      <w:r w:rsidR="00CC6F53">
        <w:t xml:space="preserve">work-loop equivalent was generated at </w:t>
      </w:r>
      <w:commentRangeStart w:id="201"/>
      <w:r w:rsidR="00CC6F53">
        <w:t>various afterloads</w:t>
      </w:r>
      <w:commentRangeEnd w:id="201"/>
      <w:r w:rsidR="00843B36">
        <w:rPr>
          <w:rStyle w:val="CommentReference"/>
        </w:rPr>
        <w:commentReference w:id="201"/>
      </w:r>
      <w:r w:rsidR="00CC6F53">
        <w:t>.</w:t>
      </w:r>
      <w:r w:rsidR="00CC6F53" w:rsidRPr="00CC6F53">
        <w:t xml:space="preserve"> </w:t>
      </w:r>
      <w:r w:rsidR="00CC6F53">
        <w:t xml:space="preserve"> </w:t>
      </w:r>
      <w:r w:rsidR="00CC6F53" w:rsidRPr="00134C70">
        <w:t xml:space="preserve">Figure </w:t>
      </w:r>
      <w:r w:rsidR="00995284">
        <w:t xml:space="preserve">6 </w:t>
      </w:r>
      <w:r w:rsidR="00CC6F53">
        <w:t>shows that</w:t>
      </w:r>
      <w:r w:rsidR="00CC6F53" w:rsidRPr="00134C70">
        <w:t xml:space="preserve"> the end-systolic force-length curve for a </w:t>
      </w:r>
      <w:r w:rsidR="00CC6F53">
        <w:t>muscle</w:t>
      </w:r>
      <w:r w:rsidR="00CC6F53" w:rsidRPr="00134C70">
        <w:t xml:space="preserve"> performing a series of work-loops </w:t>
      </w:r>
      <w:r w:rsidR="004378B0">
        <w:t>(solid line)</w:t>
      </w:r>
      <w:r w:rsidR="00CC6F53" w:rsidRPr="00134C70">
        <w:t xml:space="preserve"> lies to the right of the end-systolic </w:t>
      </w:r>
      <w:r w:rsidR="00CC6F53">
        <w:t>force-length</w:t>
      </w:r>
      <w:r w:rsidR="00CC6F53" w:rsidRPr="00134C70">
        <w:t xml:space="preserve"> curve</w:t>
      </w:r>
      <w:r w:rsidR="00CC6F53">
        <w:t xml:space="preserve"> </w:t>
      </w:r>
      <w:r w:rsidR="00CC6F53" w:rsidRPr="00134C70">
        <w:t xml:space="preserve">for the same sarcomere performing a series of isometric contractions </w:t>
      </w:r>
      <w:r w:rsidR="004378B0">
        <w:t>(dotted line)</w:t>
      </w:r>
      <w:r w:rsidR="00CC6F53" w:rsidRPr="00134C70">
        <w:t>.</w:t>
      </w:r>
      <w:r w:rsidR="00CC6F53">
        <w:t xml:space="preserve">  For a given muscle length, the end-systolic force is always higher for the isometric protocol.</w:t>
      </w:r>
    </w:p>
    <w:p w:rsidR="003550AB" w:rsidRPr="00134C70" w:rsidRDefault="00CC6F53" w:rsidP="00F44217">
      <w:r>
        <w:t xml:space="preserve">Our simulation results are consistent with experimental reports from the literature </w:t>
      </w:r>
      <w:r w:rsidR="00CA5350" w:rsidRPr="00CA5350">
        <w:fldChar w:fldCharType="begin"/>
      </w:r>
      <w:r w:rsidR="00CA5350" w:rsidRPr="00CA5350">
        <w:instrText xml:space="preserve"> ADDIN ZOTERO_ITEM CSL_CITATION {"citationID":"qpo720kjq","properties":{"formattedCitation":"{\\rtf (Brady, 1967; Taylor &amp; Burrows, 1970; Suga \\i et al.\\i0{}, 1977; S\\uc0\\u248{}rhus \\i et al.\\i0{}, 2000)}","plainCitation":"(Brady, 1967; Taylor &amp; Burrows, 1970; Suga et al., 1977; Sørhus et al., 2000)"},"citationItems":[{"id":44,"uris":["http://zotero.org/users/local/KlDwBHxE/items/VRWKINN4"],"uri":["http://zotero.org/users/local/KlDwBHxE/items/VRWKINN4"],"itemData":{"id":44,"type":"article-journal","title":"Length-Tension Relations in Cardiac Muscle","container-title":"American Zoologist","page":"603-610","volume":"7","issue":"3","author":[{"family":"Brady","given":"Allan"}],"issued":{"date-parts":[["1967"]]}}},{"id":26,"uris":["http://zotero.org/users/local/KlDwBHxE/items/3V55S7EV"],"uri":["http://zotero.org/users/local/KlDwBHxE/items/3V55S7EV"],"itemData":{"id":26,"type":"article-journal","title":"Active Length-Tension Relations Compared in Isometric, Afterloaded and Isotonic Contractions of Cat Papillary Muscle Their Dependence on Inotropic State","container-title":"Circulation research","page":"279–288","volume":"26","issue":"3","source":"Google Scholar","author":[{"family":"Taylor","given":"Roger R."},{"family":"Burrows","given":"Peter"}],"issued":{"date-parts":[["1970"]]},"accessed":{"date-parts":[["2016",3,21]]}}},{"id":47,"uris":["http://zotero.org/users/local/KlDwBHxE/items/3U5C4D5N"],"uri":["http://zotero.org/users/local/KlDwBHxE/items/3U5C4D5N"],"itemData":{"id":47,"type":"article-journal","title":"End-systolic force-length relationship of nonexcised canine papillary muscle","container-title":"American Journal of Physiology-Heart and Circulatory Physiology","page":"H711–H717","volume":"233","issue":"6","source":"Google Scholar","author":[{"family":"Suga","given":"HIROYUKI"},{"family":"Saeki","given":"YASUTAKE"},{"family":"Sagawa","given":"KIICHI"}],"issued":{"date-parts":[["1977"]]},"accessed":{"date-parts":[["2016",3,21]]}}},{"id":27,"uris":["http://zotero.org/users/local/KlDwBHxE/items/T3HVCTK7"],"uri":["http://zotero.org/users/local/KlDwBHxE/items/T3HVCTK7"],"itemData":{"id":27,"type":"article-journal","title":"Controlled Auxotonic Twitch in Papillary Muscle: A New Computer-Based Control Approach","container-title":"Computers and Biomedical Research","page":"398-415","volume":"33","issue":"6","source":"CrossRef","DOI":"10.1006/cbmr.2000.1551","ISSN":"00104809","shortTitle":"Controlled Auxotonic Twitch in Papillary Muscle","language":"en","author":[{"family":"Sørhus","given":"Vidar"},{"family":"Sys","given":"Stanislas U."},{"family":"Natåns","given":"Anders"},{"family":"Demolder","given":"Marc J."},{"family":"Angelsen","given":"Bjørn A.J."}],"issued":{"date-parts":[["2000",12]]},"accessed":{"date-parts":[["2016",3,21]]}}}],"schema":"https://github.com/citation-style-language/schema/raw/master/csl-citation.json"} </w:instrText>
      </w:r>
      <w:r w:rsidR="00CA5350" w:rsidRPr="00CA5350">
        <w:fldChar w:fldCharType="separate"/>
      </w:r>
      <w:r w:rsidR="00CA5350" w:rsidRPr="00CA5350">
        <w:rPr>
          <w:rFonts w:ascii="Calibri" w:hAnsi="Calibri" w:cs="Times New Roman"/>
          <w:szCs w:val="24"/>
        </w:rPr>
        <w:t xml:space="preserve">(Brady, 1967; Taylor &amp; Burrows, 1970; Suga </w:t>
      </w:r>
      <w:r w:rsidR="00CA5350" w:rsidRPr="00CA5350">
        <w:rPr>
          <w:rFonts w:ascii="Calibri" w:hAnsi="Calibri" w:cs="Times New Roman"/>
          <w:i/>
          <w:iCs/>
          <w:szCs w:val="24"/>
        </w:rPr>
        <w:t>et al.</w:t>
      </w:r>
      <w:r w:rsidR="00CA5350" w:rsidRPr="00CA5350">
        <w:rPr>
          <w:rFonts w:ascii="Calibri" w:hAnsi="Calibri" w:cs="Times New Roman"/>
          <w:szCs w:val="24"/>
        </w:rPr>
        <w:t xml:space="preserve">, 1977; Sørhus </w:t>
      </w:r>
      <w:r w:rsidR="00CA5350" w:rsidRPr="00CA5350">
        <w:rPr>
          <w:rFonts w:ascii="Calibri" w:hAnsi="Calibri" w:cs="Times New Roman"/>
          <w:i/>
          <w:iCs/>
          <w:szCs w:val="24"/>
        </w:rPr>
        <w:t>et al.</w:t>
      </w:r>
      <w:r w:rsidR="00CA5350" w:rsidRPr="00CA5350">
        <w:rPr>
          <w:rFonts w:ascii="Calibri" w:hAnsi="Calibri" w:cs="Times New Roman"/>
          <w:szCs w:val="24"/>
        </w:rPr>
        <w:t>, 2000)</w:t>
      </w:r>
      <w:r w:rsidR="00CA5350" w:rsidRPr="00CA5350">
        <w:fldChar w:fldCharType="end"/>
      </w:r>
      <w:r w:rsidR="003550AB" w:rsidRPr="00CA5350">
        <w:t>, although</w:t>
      </w:r>
      <w:r w:rsidR="003550AB" w:rsidRPr="00134C70">
        <w:t xml:space="preserve"> the mechanism</w:t>
      </w:r>
      <w:r>
        <w:t>(s)</w:t>
      </w:r>
      <w:r w:rsidR="003550AB" w:rsidRPr="00134C70">
        <w:t xml:space="preserve"> responsible </w:t>
      </w:r>
      <w:r w:rsidR="005A58A9" w:rsidRPr="00134C70">
        <w:t xml:space="preserve">for </w:t>
      </w:r>
      <w:r>
        <w:t>the observed</w:t>
      </w:r>
      <w:r w:rsidR="003550AB" w:rsidRPr="00134C70">
        <w:t xml:space="preserve"> </w:t>
      </w:r>
      <w:r w:rsidR="0097182F">
        <w:t>difference</w:t>
      </w:r>
      <w:r w:rsidR="003550AB" w:rsidRPr="00134C70">
        <w:t xml:space="preserve"> is </w:t>
      </w:r>
      <w:r w:rsidR="002B6AA2" w:rsidRPr="00134C70">
        <w:t>difficult</w:t>
      </w:r>
      <w:r w:rsidR="000E6525">
        <w:t>, if not impossible,</w:t>
      </w:r>
      <w:r w:rsidR="002B6AA2" w:rsidRPr="00134C70">
        <w:t xml:space="preserve"> to </w:t>
      </w:r>
      <w:r>
        <w:t>isolate via experimentation</w:t>
      </w:r>
      <w:r w:rsidR="00F44217" w:rsidRPr="00134C70">
        <w:t xml:space="preserve">. </w:t>
      </w:r>
      <w:r w:rsidR="003550AB" w:rsidRPr="00134C70">
        <w:t xml:space="preserve"> </w:t>
      </w:r>
      <w:r w:rsidR="00A13177">
        <w:t xml:space="preserve">The HRT model </w:t>
      </w:r>
      <w:r w:rsidR="0097182F">
        <w:t xml:space="preserve">provides an ideal tool with which </w:t>
      </w:r>
      <w:r w:rsidR="00A13177">
        <w:t xml:space="preserve">to </w:t>
      </w:r>
      <w:r w:rsidR="0097182F">
        <w:t>mimic</w:t>
      </w:r>
      <w:r w:rsidR="002B6AA2" w:rsidRPr="00134C70">
        <w:t xml:space="preserve"> these </w:t>
      </w:r>
      <w:r w:rsidR="0097182F">
        <w:t>experimental results</w:t>
      </w:r>
      <w:r w:rsidR="002B6AA2" w:rsidRPr="00134C70">
        <w:t xml:space="preserve"> and</w:t>
      </w:r>
      <w:r w:rsidR="0097182F">
        <w:t xml:space="preserve"> </w:t>
      </w:r>
      <w:del w:id="202" w:author="ABI_IT" w:date="2016-04-20T12:37:00Z">
        <w:r w:rsidR="000E6525" w:rsidDel="00843B36">
          <w:delText>isolate its</w:delText>
        </w:r>
      </w:del>
      <w:ins w:id="203" w:author="ABI_IT" w:date="2016-04-20T12:37:00Z">
        <w:r w:rsidR="00843B36">
          <w:t>to isolate the underlying</w:t>
        </w:r>
      </w:ins>
      <w:r w:rsidR="000E6525">
        <w:t xml:space="preserve"> cause(s)</w:t>
      </w:r>
      <w:r>
        <w:t>.</w:t>
      </w:r>
      <w:r w:rsidR="00E26533" w:rsidRPr="00134C70">
        <w:t xml:space="preserve"> </w:t>
      </w:r>
    </w:p>
    <w:p w:rsidR="00006887" w:rsidRDefault="00AC2A70">
      <w:pPr>
        <w:keepNext/>
        <w:jc w:val="center"/>
        <w:rPr>
          <w:ins w:id="204" w:author="ABI_IT" w:date="2016-05-10T10:58:00Z"/>
        </w:rPr>
        <w:pPrChange w:id="205" w:author="ABI_IT" w:date="2016-05-10T10:58:00Z">
          <w:pPr>
            <w:jc w:val="center"/>
          </w:pPr>
        </w:pPrChange>
      </w:pPr>
      <w:ins w:id="206" w:author="ABI_IT" w:date="2016-05-17T16:35:00Z">
        <w:r>
          <w:rPr>
            <w:noProof/>
            <w:lang w:eastAsia="en-NZ"/>
          </w:rPr>
          <w:drawing>
            <wp:inline distT="0" distB="0" distL="0" distR="0" wp14:anchorId="2AE77E62" wp14:editId="0DE83585">
              <wp:extent cx="5731510" cy="4500717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45007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74E74" w:rsidRDefault="00006887">
      <w:pPr>
        <w:pStyle w:val="Caption"/>
        <w:jc w:val="center"/>
        <w:rPr>
          <w:b/>
        </w:rPr>
        <w:pPrChange w:id="207" w:author="ABI_IT" w:date="2016-05-10T10:58:00Z">
          <w:pPr>
            <w:jc w:val="center"/>
          </w:pPr>
        </w:pPrChange>
      </w:pPr>
      <w:bookmarkStart w:id="208" w:name="_Ref452558360"/>
      <w:ins w:id="209" w:author="ABI_IT" w:date="2016-05-10T10:58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10" w:author="ABI_IT" w:date="2016-10-27T09:49:00Z">
        <w:r w:rsidR="00FB50E8">
          <w:rPr>
            <w:noProof/>
          </w:rPr>
          <w:t>7</w:t>
        </w:r>
      </w:ins>
      <w:ins w:id="211" w:author="ABI_IT" w:date="2016-05-10T10:58:00Z">
        <w:r>
          <w:fldChar w:fldCharType="end"/>
        </w:r>
      </w:ins>
      <w:bookmarkEnd w:id="208"/>
    </w:p>
    <w:p w:rsidR="003550AB" w:rsidRDefault="00613EC6">
      <w:pPr>
        <w:jc w:val="center"/>
        <w:rPr>
          <w:ins w:id="212" w:author="ABI_IT" w:date="2016-05-06T16:44:00Z"/>
          <w:i/>
        </w:rPr>
        <w:pPrChange w:id="213" w:author="ABI_IT" w:date="2016-05-10T12:15:00Z">
          <w:pPr/>
        </w:pPrChange>
      </w:pPr>
      <w:proofErr w:type="gramStart"/>
      <w:r w:rsidRPr="002F5E00">
        <w:rPr>
          <w:i/>
        </w:rPr>
        <w:t>The H</w:t>
      </w:r>
      <w:r w:rsidR="00A43C49">
        <w:rPr>
          <w:i/>
        </w:rPr>
        <w:t>RT isometric end-systolic curve (dotted</w:t>
      </w:r>
      <w:r w:rsidR="000E6525">
        <w:rPr>
          <w:i/>
        </w:rPr>
        <w:t xml:space="preserve"> lines</w:t>
      </w:r>
      <w:r w:rsidR="00A43C49">
        <w:rPr>
          <w:i/>
        </w:rPr>
        <w:t xml:space="preserve">), </w:t>
      </w:r>
      <w:r w:rsidRPr="002F5E00">
        <w:rPr>
          <w:i/>
        </w:rPr>
        <w:t>HRT work-loop end-systolic curve</w:t>
      </w:r>
      <w:r w:rsidR="00A43C49">
        <w:rPr>
          <w:i/>
        </w:rPr>
        <w:t xml:space="preserve"> (solid</w:t>
      </w:r>
      <w:r w:rsidR="000E6525">
        <w:rPr>
          <w:i/>
        </w:rPr>
        <w:t xml:space="preserve"> lines</w:t>
      </w:r>
      <w:r w:rsidR="00A43C49">
        <w:rPr>
          <w:i/>
        </w:rPr>
        <w:t>)</w:t>
      </w:r>
      <w:r w:rsidR="00A43C49">
        <w:t xml:space="preserve">, </w:t>
      </w:r>
      <w:r w:rsidR="00A469D1" w:rsidRPr="002F5E00">
        <w:rPr>
          <w:i/>
        </w:rPr>
        <w:t>and corresponding stress-length contraction path</w:t>
      </w:r>
      <w:r w:rsidR="00AE6ABE">
        <w:rPr>
          <w:i/>
        </w:rPr>
        <w:t>s</w:t>
      </w:r>
      <w:r w:rsidR="008A3D3B" w:rsidRPr="002F5E00">
        <w:rPr>
          <w:i/>
        </w:rPr>
        <w:t>.</w:t>
      </w:r>
      <w:proofErr w:type="gramEnd"/>
    </w:p>
    <w:p w:rsidR="008B6796" w:rsidRDefault="008B6796" w:rsidP="004A3B8E">
      <w:pPr>
        <w:rPr>
          <w:ins w:id="214" w:author="ABI_IT" w:date="2016-05-06T16:44:00Z"/>
          <w:i/>
        </w:rPr>
      </w:pPr>
    </w:p>
    <w:p w:rsidR="008B6796" w:rsidRDefault="008B6796" w:rsidP="004A3B8E">
      <w:pPr>
        <w:rPr>
          <w:ins w:id="215" w:author="ABI_IT" w:date="2016-05-06T16:44:00Z"/>
          <w:i/>
        </w:rPr>
      </w:pPr>
    </w:p>
    <w:p w:rsidR="00006887" w:rsidRDefault="00ED103F">
      <w:pPr>
        <w:keepNext/>
        <w:rPr>
          <w:ins w:id="216" w:author="ABI_IT" w:date="2016-05-10T10:59:00Z"/>
        </w:rPr>
        <w:pPrChange w:id="217" w:author="ABI_IT" w:date="2016-05-10T10:59:00Z">
          <w:pPr/>
        </w:pPrChange>
      </w:pPr>
      <w:ins w:id="218" w:author="ABI_IT" w:date="2016-05-17T16:24:00Z">
        <w:r>
          <w:rPr>
            <w:noProof/>
            <w:lang w:eastAsia="en-NZ"/>
          </w:rPr>
          <w:drawing>
            <wp:inline distT="0" distB="0" distL="0" distR="0" wp14:anchorId="2059E079" wp14:editId="33053B6E">
              <wp:extent cx="5731510" cy="4500717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45007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B6796" w:rsidRDefault="00006887">
      <w:pPr>
        <w:pStyle w:val="Caption"/>
        <w:jc w:val="center"/>
        <w:rPr>
          <w:ins w:id="219" w:author="ABI_IT" w:date="2016-05-06T16:44:00Z"/>
        </w:rPr>
        <w:pPrChange w:id="220" w:author="ABI_IT" w:date="2016-05-10T10:59:00Z">
          <w:pPr/>
        </w:pPrChange>
      </w:pPr>
      <w:bookmarkStart w:id="221" w:name="_Ref450645391"/>
      <w:ins w:id="222" w:author="ABI_IT" w:date="2016-05-10T10:59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23" w:author="ABI_IT" w:date="2016-10-27T09:49:00Z">
        <w:r w:rsidR="00FB50E8">
          <w:rPr>
            <w:noProof/>
          </w:rPr>
          <w:t>8</w:t>
        </w:r>
      </w:ins>
      <w:ins w:id="224" w:author="ABI_IT" w:date="2016-05-10T10:59:00Z">
        <w:r>
          <w:fldChar w:fldCharType="end"/>
        </w:r>
      </w:ins>
      <w:bookmarkEnd w:id="221"/>
    </w:p>
    <w:p w:rsidR="008B6796" w:rsidRPr="00F54311" w:rsidRDefault="00F54311">
      <w:pPr>
        <w:jc w:val="center"/>
        <w:rPr>
          <w:ins w:id="225" w:author="ABI_IT" w:date="2016-05-06T16:44:00Z"/>
        </w:rPr>
        <w:pPrChange w:id="226" w:author="ABI_IT" w:date="2016-05-10T12:15:00Z">
          <w:pPr/>
        </w:pPrChange>
      </w:pPr>
      <w:ins w:id="227" w:author="ABI_IT" w:date="2016-05-10T12:04:00Z">
        <w:r>
          <w:t>Ca</w:t>
        </w:r>
        <w:r>
          <w:rPr>
            <w:vertAlign w:val="superscript"/>
          </w:rPr>
          <w:t>2+</w:t>
        </w:r>
        <w:r>
          <w:t xml:space="preserve"> transients for </w:t>
        </w:r>
        <w:proofErr w:type="spellStart"/>
        <w:r>
          <w:t>workloops</w:t>
        </w:r>
        <w:proofErr w:type="spellEnd"/>
        <w:r>
          <w:t xml:space="preserve"> completed with varying afterloads (top) </w:t>
        </w:r>
      </w:ins>
      <w:ins w:id="228" w:author="ABI_IT" w:date="2016-05-10T12:05:00Z">
        <w:r>
          <w:t>and Ca</w:t>
        </w:r>
        <w:r>
          <w:rPr>
            <w:vertAlign w:val="superscript"/>
          </w:rPr>
          <w:t xml:space="preserve">2+ </w:t>
        </w:r>
        <w:r>
          <w:t>transients of isometric contractions completed</w:t>
        </w:r>
        <w:r w:rsidR="001C7912">
          <w:t xml:space="preserve"> at varying sarcomere lengths (bottom).</w:t>
        </w:r>
      </w:ins>
    </w:p>
    <w:p w:rsidR="008B6796" w:rsidRDefault="008B6796" w:rsidP="004A3B8E">
      <w:pPr>
        <w:rPr>
          <w:ins w:id="229" w:author="ABI_IT" w:date="2016-05-06T16:55:00Z"/>
        </w:rPr>
      </w:pPr>
      <w:ins w:id="230" w:author="ABI_IT" w:date="2016-05-06T16:44:00Z">
        <w:r>
          <w:t>[</w:t>
        </w:r>
        <w:proofErr w:type="gramStart"/>
        <w:r>
          <w:t>explain</w:t>
        </w:r>
        <w:proofErr w:type="gramEnd"/>
        <w:r>
          <w:t xml:space="preserve"> that calcium is not the reason for the different end-systolic curves for isometric and work loop contractions]</w:t>
        </w:r>
      </w:ins>
    </w:p>
    <w:p w:rsidR="00703C9D" w:rsidRPr="00AA312F" w:rsidRDefault="00D26344" w:rsidP="004A3B8E">
      <w:ins w:id="231" w:author="ABI_IT" w:date="2016-05-06T17:09:00Z">
        <w:r>
          <w:t>To be sure waning intracellular Ca</w:t>
        </w:r>
        <w:r>
          <w:rPr>
            <w:vertAlign w:val="superscript"/>
          </w:rPr>
          <w:t>2+</w:t>
        </w:r>
        <w:r>
          <w:t xml:space="preserve"> </w:t>
        </w:r>
      </w:ins>
      <w:ins w:id="232" w:author="ABI_IT" w:date="2016-05-06T17:12:00Z">
        <w:r>
          <w:t xml:space="preserve">concentration is not the cause of the differing isometric and work-loop end-systolic curves </w:t>
        </w:r>
      </w:ins>
      <w:ins w:id="233" w:author="ABI_IT" w:date="2016-05-06T17:16:00Z">
        <w:r w:rsidR="004046CD">
          <w:t>(</w:t>
        </w:r>
      </w:ins>
      <w:ins w:id="234" w:author="ABI_IT" w:date="2016-06-01T15:30:00Z">
        <w:r w:rsidR="002330AF">
          <w:fldChar w:fldCharType="begin"/>
        </w:r>
        <w:r w:rsidR="002330AF">
          <w:instrText xml:space="preserve"> REF _Ref452558360 \h </w:instrText>
        </w:r>
      </w:ins>
      <w:r w:rsidR="002330AF">
        <w:fldChar w:fldCharType="separate"/>
      </w:r>
      <w:ins w:id="235" w:author="ABI_IT" w:date="2016-10-27T09:49:00Z">
        <w:r w:rsidR="00FB50E8">
          <w:t xml:space="preserve">Figure </w:t>
        </w:r>
        <w:r w:rsidR="00FB50E8">
          <w:rPr>
            <w:noProof/>
          </w:rPr>
          <w:t>7</w:t>
        </w:r>
      </w:ins>
      <w:ins w:id="236" w:author="ABI_IT" w:date="2016-06-01T15:30:00Z">
        <w:r w:rsidR="002330AF">
          <w:fldChar w:fldCharType="end"/>
        </w:r>
      </w:ins>
      <w:ins w:id="237" w:author="ABI_IT" w:date="2016-05-06T17:16:00Z">
        <w:r w:rsidR="004046CD">
          <w:t>), we compare the Ca</w:t>
        </w:r>
      </w:ins>
      <w:ins w:id="238" w:author="ABI_IT" w:date="2016-05-06T17:17:00Z">
        <w:r w:rsidR="004046CD">
          <w:rPr>
            <w:vertAlign w:val="superscript"/>
          </w:rPr>
          <w:t xml:space="preserve">2+ </w:t>
        </w:r>
        <w:r w:rsidR="004046CD">
          <w:t xml:space="preserve">transients for a multiple </w:t>
        </w:r>
      </w:ins>
      <w:ins w:id="239" w:author="ABI_IT" w:date="2016-05-06T17:18:00Z">
        <w:r w:rsidR="004046CD">
          <w:t>w</w:t>
        </w:r>
      </w:ins>
      <w:ins w:id="240" w:author="ABI_IT" w:date="2016-05-06T17:17:00Z">
        <w:r w:rsidR="004046CD">
          <w:t xml:space="preserve">ork-loop and isometric scenarios.  </w:t>
        </w:r>
      </w:ins>
      <w:ins w:id="241" w:author="ABI_IT" w:date="2016-05-10T12:07:00Z">
        <w:r w:rsidR="00AA484B">
          <w:fldChar w:fldCharType="begin"/>
        </w:r>
        <w:r w:rsidR="00AA484B">
          <w:instrText xml:space="preserve"> REF _Ref450645391 \h </w:instrText>
        </w:r>
      </w:ins>
      <w:r w:rsidR="00AA484B">
        <w:fldChar w:fldCharType="separate"/>
      </w:r>
      <w:ins w:id="242" w:author="ABI_IT" w:date="2016-10-27T09:49:00Z">
        <w:r w:rsidR="00FB50E8">
          <w:t xml:space="preserve">Figure </w:t>
        </w:r>
        <w:r w:rsidR="00FB50E8">
          <w:rPr>
            <w:noProof/>
          </w:rPr>
          <w:t>8</w:t>
        </w:r>
      </w:ins>
      <w:ins w:id="243" w:author="ABI_IT" w:date="2016-05-10T12:07:00Z">
        <w:r w:rsidR="00AA484B">
          <w:fldChar w:fldCharType="end"/>
        </w:r>
        <w:r w:rsidR="00AA484B">
          <w:t xml:space="preserve"> </w:t>
        </w:r>
      </w:ins>
      <w:ins w:id="244" w:author="ABI_IT" w:date="2016-05-06T17:18:00Z">
        <w:r w:rsidR="004046CD">
          <w:t>shows</w:t>
        </w:r>
      </w:ins>
      <w:ins w:id="245" w:author="ABI_IT" w:date="2016-05-06T17:19:00Z">
        <w:r w:rsidR="004046CD">
          <w:t xml:space="preserve"> that</w:t>
        </w:r>
      </w:ins>
      <w:ins w:id="246" w:author="ABI_IT" w:date="2016-05-06T17:26:00Z">
        <w:r w:rsidR="003D039C">
          <w:t xml:space="preserve"> decreasing the afterload in the work-loop protocol </w:t>
        </w:r>
      </w:ins>
      <w:ins w:id="247" w:author="ABI_IT" w:date="2016-05-06T17:28:00Z">
        <w:r w:rsidR="003D039C">
          <w:t>or</w:t>
        </w:r>
      </w:ins>
      <w:ins w:id="248" w:author="ABI_IT" w:date="2016-05-06T17:26:00Z">
        <w:r w:rsidR="003D039C">
          <w:t xml:space="preserve"> decreasing the sarcomere length in the isometric protocol</w:t>
        </w:r>
      </w:ins>
      <w:ins w:id="249" w:author="ABI_IT" w:date="2016-05-06T17:29:00Z">
        <w:r w:rsidR="003D039C">
          <w:t xml:space="preserve"> causes </w:t>
        </w:r>
      </w:ins>
      <w:ins w:id="250" w:author="ABI_IT" w:date="2016-05-06T17:27:00Z">
        <w:r w:rsidR="003D039C">
          <w:t xml:space="preserve">the duration of the </w:t>
        </w:r>
      </w:ins>
      <w:ins w:id="251" w:author="ABI_IT" w:date="2016-05-06T17:26:00Z">
        <w:r w:rsidR="003D039C">
          <w:t>intracellular Ca</w:t>
        </w:r>
        <w:r w:rsidR="003D039C">
          <w:rPr>
            <w:vertAlign w:val="superscript"/>
          </w:rPr>
          <w:t xml:space="preserve">2+ </w:t>
        </w:r>
      </w:ins>
      <w:ins w:id="252" w:author="ABI_IT" w:date="2016-05-06T17:28:00Z">
        <w:r w:rsidR="003D039C">
          <w:t xml:space="preserve">transient </w:t>
        </w:r>
      </w:ins>
      <w:ins w:id="253" w:author="ABI_IT" w:date="2016-05-06T17:29:00Z">
        <w:r w:rsidR="003D039C">
          <w:t xml:space="preserve">to increase </w:t>
        </w:r>
      </w:ins>
      <w:ins w:id="254" w:author="ABI_IT" w:date="2016-06-01T15:43:00Z">
        <w:r w:rsidR="00AA312F">
          <w:t xml:space="preserve">similarly </w:t>
        </w:r>
      </w:ins>
      <w:ins w:id="255" w:author="ABI_IT" w:date="2016-05-06T17:29:00Z">
        <w:r w:rsidR="003D039C">
          <w:t xml:space="preserve">for both.  </w:t>
        </w:r>
      </w:ins>
      <w:ins w:id="256" w:author="ABI_IT" w:date="2016-06-01T15:42:00Z">
        <w:r w:rsidR="00AA312F">
          <w:t>However,</w:t>
        </w:r>
      </w:ins>
      <w:ins w:id="257" w:author="ABI_IT" w:date="2016-06-01T15:40:00Z">
        <w:r w:rsidR="00AA312F">
          <w:t xml:space="preserve"> the intracellular Ca</w:t>
        </w:r>
      </w:ins>
      <w:ins w:id="258" w:author="ABI_IT" w:date="2016-06-01T15:41:00Z">
        <w:r w:rsidR="00AA312F">
          <w:rPr>
            <w:vertAlign w:val="superscript"/>
          </w:rPr>
          <w:t xml:space="preserve">2+ </w:t>
        </w:r>
        <w:r w:rsidR="00AA312F">
          <w:t>transient</w:t>
        </w:r>
      </w:ins>
      <w:ins w:id="259" w:author="ABI_IT" w:date="2016-06-01T15:45:00Z">
        <w:r w:rsidR="00AA312F">
          <w:t>s</w:t>
        </w:r>
      </w:ins>
      <w:ins w:id="260" w:author="ABI_IT" w:date="2016-06-01T15:41:00Z">
        <w:r w:rsidR="00AA312F">
          <w:t xml:space="preserve"> for isometric contractions</w:t>
        </w:r>
      </w:ins>
      <w:ins w:id="261" w:author="ABI_IT" w:date="2016-06-01T15:43:00Z">
        <w:r w:rsidR="00AA312F">
          <w:t xml:space="preserve"> maintain near maximum Ca</w:t>
        </w:r>
        <w:r w:rsidR="00AA312F">
          <w:rPr>
            <w:vertAlign w:val="superscript"/>
          </w:rPr>
          <w:t>2+</w:t>
        </w:r>
        <w:r w:rsidR="00AA312F">
          <w:t xml:space="preserve"> concentration </w:t>
        </w:r>
      </w:ins>
      <w:ins w:id="262" w:author="ABI_IT" w:date="2016-06-01T15:44:00Z">
        <w:r w:rsidR="00AA312F">
          <w:t>longer than the work-loop contraction</w:t>
        </w:r>
      </w:ins>
      <w:ins w:id="263" w:author="ABI_IT" w:date="2016-06-01T15:45:00Z">
        <w:r w:rsidR="00AA312F">
          <w:t xml:space="preserve">s.  </w:t>
        </w:r>
      </w:ins>
      <w:ins w:id="264" w:author="ABI_IT" w:date="2016-06-01T15:46:00Z">
        <w:r w:rsidR="00AA312F">
          <w:t>To see how this difference in intracellular Ca</w:t>
        </w:r>
      </w:ins>
      <w:ins w:id="265" w:author="ABI_IT" w:date="2016-06-01T15:47:00Z">
        <w:r w:rsidR="00AA312F">
          <w:rPr>
            <w:vertAlign w:val="superscript"/>
          </w:rPr>
          <w:t xml:space="preserve">2+ </w:t>
        </w:r>
        <w:r w:rsidR="00AA312F">
          <w:t xml:space="preserve">affects </w:t>
        </w:r>
        <w:r w:rsidR="00192C5E">
          <w:t xml:space="preserve">the work-loop end-systolic curve each </w:t>
        </w:r>
      </w:ins>
      <w:ins w:id="266" w:author="ABI_IT" w:date="2016-06-01T15:49:00Z">
        <w:r w:rsidR="00192C5E">
          <w:t>HRT work-loop was run with the Ca</w:t>
        </w:r>
        <w:r w:rsidR="00192C5E">
          <w:rPr>
            <w:vertAlign w:val="superscript"/>
          </w:rPr>
          <w:t xml:space="preserve">2+ </w:t>
        </w:r>
        <w:r w:rsidR="00192C5E">
          <w:t>transient from its stress-equivalent</w:t>
        </w:r>
      </w:ins>
      <w:ins w:id="267" w:author="ABI_IT" w:date="2016-06-01T15:50:00Z">
        <w:r w:rsidR="00192C5E">
          <w:t xml:space="preserve"> isometric contraction (the isometric contraction </w:t>
        </w:r>
      </w:ins>
      <w:ins w:id="268" w:author="ABI_IT" w:date="2016-06-01T15:51:00Z">
        <w:r w:rsidR="00192C5E">
          <w:t>resulting</w:t>
        </w:r>
      </w:ins>
      <w:ins w:id="269" w:author="ABI_IT" w:date="2016-06-01T15:50:00Z">
        <w:r w:rsidR="00192C5E">
          <w:t xml:space="preserve"> in an end-systolic stress equivalent to the </w:t>
        </w:r>
      </w:ins>
      <w:ins w:id="270" w:author="ABI_IT" w:date="2016-06-01T15:52:00Z">
        <w:r w:rsidR="00192C5E">
          <w:t xml:space="preserve">work-loop </w:t>
        </w:r>
      </w:ins>
      <w:ins w:id="271" w:author="ABI_IT" w:date="2016-06-01T15:50:00Z">
        <w:r w:rsidR="00192C5E">
          <w:t xml:space="preserve">afterload value). </w:t>
        </w:r>
      </w:ins>
      <w:ins w:id="272" w:author="ABI_IT" w:date="2016-06-01T15:49:00Z">
        <w:r w:rsidR="00192C5E">
          <w:t xml:space="preserve"> </w:t>
        </w:r>
      </w:ins>
      <w:ins w:id="273" w:author="ABI_IT" w:date="2016-06-01T15:48:00Z">
        <w:r w:rsidR="00192C5E">
          <w:t xml:space="preserve"> </w:t>
        </w:r>
      </w:ins>
      <w:ins w:id="274" w:author="ABI_IT" w:date="2016-06-01T15:47:00Z">
        <w:r w:rsidR="00192C5E">
          <w:t xml:space="preserve"> </w:t>
        </w:r>
      </w:ins>
    </w:p>
    <w:p w:rsidR="00CA175C" w:rsidDel="002330AF" w:rsidRDefault="007E0161" w:rsidP="00CA175C">
      <w:pPr>
        <w:rPr>
          <w:del w:id="275" w:author="ABI_IT" w:date="2016-06-01T15:31:00Z"/>
        </w:rPr>
      </w:pPr>
      <w:del w:id="276" w:author="ABI_IT" w:date="2016-06-01T15:31:00Z">
        <w:r w:rsidDel="002330AF">
          <w:delText>A key difference between the dynamics of isometric and work-loop contractions is the presence of a shortening velocity</w:delText>
        </w:r>
        <w:r w:rsidR="00C04EB6" w:rsidDel="002330AF">
          <w:delText xml:space="preserve"> in the latter</w:delText>
        </w:r>
        <w:r w:rsidDel="002330AF">
          <w:delText xml:space="preserve">. </w:delText>
        </w:r>
      </w:del>
      <w:del w:id="277" w:author="ABI_IT" w:date="2016-04-20T12:38:00Z">
        <w:r w:rsidDel="00BA7B36">
          <w:delText xml:space="preserve"> </w:delText>
        </w:r>
        <w:r w:rsidR="00C04EB6" w:rsidDel="00BA7B36">
          <w:delText>In the next simulation, we</w:delText>
        </w:r>
      </w:del>
      <w:del w:id="278" w:author="ABI_IT" w:date="2016-06-01T15:31:00Z">
        <w:r w:rsidR="00C04EB6" w:rsidDel="002330AF">
          <w:delText xml:space="preserve"> inactivated the velocity-dependencies in </w:delText>
        </w:r>
        <w:r w:rsidR="00C04EB6" w:rsidDel="002330AF">
          <w:lastRenderedPageBreak/>
          <w:delText xml:space="preserve">the cross-bridge model to </w:delText>
        </w:r>
      </w:del>
      <w:del w:id="279" w:author="ABI_IT" w:date="2016-04-20T12:38:00Z">
        <w:r w:rsidR="00C04EB6" w:rsidDel="00BA7B36">
          <w:delText>observe its effect</w:delText>
        </w:r>
      </w:del>
      <w:del w:id="280" w:author="ABI_IT" w:date="2016-06-01T15:31:00Z">
        <w:r w:rsidR="00C04EB6" w:rsidDel="002330AF">
          <w:delText xml:space="preserve"> on the end-systolic force-length relationship of the work-loop protocol (Figure </w:delText>
        </w:r>
        <w:r w:rsidR="00995284" w:rsidDel="002330AF">
          <w:delText>7</w:delText>
        </w:r>
        <w:r w:rsidR="00C04EB6" w:rsidDel="002330AF">
          <w:delText xml:space="preserve">).  </w:delText>
        </w:r>
      </w:del>
    </w:p>
    <w:p w:rsidR="005E2388" w:rsidRDefault="005E2388" w:rsidP="00CA175C"/>
    <w:p w:rsidR="00EB1B7F" w:rsidRDefault="00DC48CD">
      <w:pPr>
        <w:pStyle w:val="Caption"/>
        <w:keepNext/>
        <w:jc w:val="center"/>
        <w:rPr>
          <w:ins w:id="281" w:author="ABI_IT" w:date="2016-06-01T16:02:00Z"/>
        </w:rPr>
        <w:pPrChange w:id="282" w:author="ABI_IT" w:date="2016-06-01T16:02:00Z">
          <w:pPr>
            <w:pStyle w:val="Caption"/>
            <w:jc w:val="center"/>
          </w:pPr>
        </w:pPrChange>
      </w:pPr>
      <w:r>
        <w:rPr>
          <w:noProof/>
          <w:lang w:eastAsia="en-NZ"/>
        </w:rPr>
        <w:drawing>
          <wp:inline distT="0" distB="0" distL="0" distR="0" wp14:anchorId="6AC5AAA6" wp14:editId="3C308B48">
            <wp:extent cx="5731510" cy="45007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7F" w:rsidRDefault="00EB1B7F">
      <w:pPr>
        <w:pStyle w:val="Caption"/>
        <w:jc w:val="center"/>
        <w:rPr>
          <w:ins w:id="283" w:author="ABI_IT" w:date="2016-06-01T16:02:00Z"/>
        </w:rPr>
        <w:pPrChange w:id="284" w:author="ABI_IT" w:date="2016-06-01T16:02:00Z">
          <w:pPr>
            <w:pStyle w:val="Caption"/>
          </w:pPr>
        </w:pPrChange>
      </w:pPr>
      <w:bookmarkStart w:id="285" w:name="_Ref452560312"/>
      <w:ins w:id="286" w:author="ABI_IT" w:date="2016-06-01T16:02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87" w:author="ABI_IT" w:date="2016-10-27T09:49:00Z">
        <w:r w:rsidR="00FB50E8">
          <w:rPr>
            <w:noProof/>
          </w:rPr>
          <w:t>9</w:t>
        </w:r>
      </w:ins>
      <w:ins w:id="288" w:author="ABI_IT" w:date="2016-06-01T16:02:00Z">
        <w:r>
          <w:fldChar w:fldCharType="end"/>
        </w:r>
        <w:bookmarkEnd w:id="285"/>
      </w:ins>
    </w:p>
    <w:p w:rsidR="00F97E68" w:rsidDel="00EB1B7F" w:rsidRDefault="00F97E68" w:rsidP="00CB4E86">
      <w:pPr>
        <w:pStyle w:val="Caption"/>
        <w:jc w:val="center"/>
        <w:rPr>
          <w:del w:id="289" w:author="ABI_IT" w:date="2016-06-01T16:02:00Z"/>
        </w:rPr>
      </w:pPr>
      <w:del w:id="290" w:author="ABI_IT" w:date="2016-06-01T16:02:00Z">
        <w:r w:rsidDel="00EB1B7F">
          <w:delText xml:space="preserve">Figure </w:delText>
        </w:r>
        <w:r w:rsidR="001D7582" w:rsidDel="00EB1B7F">
          <w:fldChar w:fldCharType="begin"/>
        </w:r>
        <w:r w:rsidR="001D7582" w:rsidDel="00EB1B7F">
          <w:delInstrText xml:space="preserve"> SEQ Figure \* ARABIC </w:delInstrText>
        </w:r>
        <w:r w:rsidR="001D7582" w:rsidDel="00EB1B7F">
          <w:fldChar w:fldCharType="separate"/>
        </w:r>
        <w:r w:rsidR="00C64EEA" w:rsidDel="00EB1B7F">
          <w:rPr>
            <w:noProof/>
          </w:rPr>
          <w:delText>9</w:delText>
        </w:r>
        <w:r w:rsidR="001D7582" w:rsidDel="00EB1B7F">
          <w:rPr>
            <w:noProof/>
          </w:rPr>
          <w:fldChar w:fldCharType="end"/>
        </w:r>
      </w:del>
    </w:p>
    <w:p w:rsidR="00F97E68" w:rsidRDefault="00F97E68" w:rsidP="00F97E68">
      <w:pPr>
        <w:rPr>
          <w:ins w:id="291" w:author="ABI_IT" w:date="2016-06-01T15:53:00Z"/>
          <w:i/>
        </w:rPr>
      </w:pPr>
      <w:ins w:id="292" w:author="ABI_IT" w:date="2016-05-17T14:32:00Z">
        <w:r>
          <w:rPr>
            <w:i/>
          </w:rPr>
          <w:t>The end-systolic curve for work-loops run with isometric Ca</w:t>
        </w:r>
      </w:ins>
      <w:ins w:id="293" w:author="ABI_IT" w:date="2016-05-17T14:33:00Z">
        <w:r>
          <w:rPr>
            <w:i/>
            <w:vertAlign w:val="superscript"/>
          </w:rPr>
          <w:t>2+</w:t>
        </w:r>
        <w:r w:rsidR="00626C19">
          <w:rPr>
            <w:i/>
            <w:vertAlign w:val="superscript"/>
          </w:rPr>
          <w:t xml:space="preserve"> </w:t>
        </w:r>
        <w:r w:rsidR="00626C19">
          <w:rPr>
            <w:i/>
          </w:rPr>
          <w:t xml:space="preserve">(thick </w:t>
        </w:r>
        <w:proofErr w:type="spellStart"/>
        <w:r w:rsidR="00626C19">
          <w:rPr>
            <w:i/>
          </w:rPr>
          <w:t>gray</w:t>
        </w:r>
        <w:proofErr w:type="spellEnd"/>
        <w:r w:rsidR="00626C19">
          <w:rPr>
            <w:i/>
          </w:rPr>
          <w:t xml:space="preserve"> line)</w:t>
        </w:r>
      </w:ins>
      <w:ins w:id="294" w:author="ABI_IT" w:date="2016-05-17T14:32:00Z">
        <w:r>
          <w:rPr>
            <w:i/>
          </w:rPr>
          <w:t xml:space="preserve"> </w:t>
        </w:r>
      </w:ins>
      <w:r w:rsidRPr="00E04A46">
        <w:rPr>
          <w:i/>
        </w:rPr>
        <w:t xml:space="preserve">compared to </w:t>
      </w:r>
      <w:r>
        <w:rPr>
          <w:i/>
        </w:rPr>
        <w:t>t</w:t>
      </w:r>
      <w:r w:rsidRPr="00E04A46">
        <w:rPr>
          <w:i/>
        </w:rPr>
        <w:t xml:space="preserve">he isometric </w:t>
      </w:r>
      <w:r>
        <w:rPr>
          <w:i/>
        </w:rPr>
        <w:t>end-systolic force-length</w:t>
      </w:r>
      <w:r w:rsidRPr="00E04A46">
        <w:rPr>
          <w:i/>
        </w:rPr>
        <w:t xml:space="preserve"> curve </w:t>
      </w:r>
      <w:r>
        <w:t xml:space="preserve">(dotted line) and </w:t>
      </w:r>
      <w:r w:rsidRPr="00E04A46">
        <w:rPr>
          <w:i/>
        </w:rPr>
        <w:t xml:space="preserve">the </w:t>
      </w:r>
      <w:r>
        <w:rPr>
          <w:i/>
        </w:rPr>
        <w:t>end-systolic work-loop force-length</w:t>
      </w:r>
      <w:r w:rsidRPr="00E04A46">
        <w:rPr>
          <w:i/>
        </w:rPr>
        <w:t xml:space="preserve"> curve</w:t>
      </w:r>
      <w:r>
        <w:rPr>
          <w:i/>
        </w:rPr>
        <w:t xml:space="preserve"> (solid line)</w:t>
      </w:r>
      <w:r w:rsidRPr="00E04A46">
        <w:rPr>
          <w:i/>
        </w:rPr>
        <w:t xml:space="preserve"> </w:t>
      </w:r>
    </w:p>
    <w:p w:rsidR="00986F75" w:rsidRDefault="00EB1B7F">
      <w:pPr>
        <w:shd w:val="clear" w:color="auto" w:fill="F2F2F2" w:themeFill="background1" w:themeFillShade="F2"/>
        <w:rPr>
          <w:ins w:id="295" w:author="ABI_IT" w:date="2016-06-01T16:06:00Z"/>
        </w:rPr>
        <w:pPrChange w:id="296" w:author="ABI_IT" w:date="2016-06-01T16:21:00Z">
          <w:pPr/>
        </w:pPrChange>
      </w:pPr>
      <w:ins w:id="297" w:author="ABI_IT" w:date="2016-06-01T15:59:00Z">
        <w:r>
          <w:t>The work-loops run with isometric Ca</w:t>
        </w:r>
        <w:r>
          <w:rPr>
            <w:vertAlign w:val="superscript"/>
          </w:rPr>
          <w:t xml:space="preserve">2+ </w:t>
        </w:r>
      </w:ins>
      <w:ins w:id="298" w:author="ABI_IT" w:date="2016-06-01T16:01:00Z">
        <w:r>
          <w:t xml:space="preserve">produce the end-systolic curve depicted by the dashed line in </w:t>
        </w:r>
      </w:ins>
      <w:ins w:id="299" w:author="ABI_IT" w:date="2016-06-01T16:03:00Z">
        <w:r>
          <w:fldChar w:fldCharType="begin"/>
        </w:r>
        <w:r>
          <w:instrText xml:space="preserve"> REF _Ref452560312 \h </w:instrText>
        </w:r>
      </w:ins>
      <w:r w:rsidR="00F17884">
        <w:instrText xml:space="preserve"> \* MERGEFORMAT </w:instrText>
      </w:r>
      <w:r>
        <w:fldChar w:fldCharType="separate"/>
      </w:r>
      <w:ins w:id="300" w:author="ABI_IT" w:date="2016-10-27T09:49:00Z">
        <w:r w:rsidR="00FB50E8">
          <w:t xml:space="preserve">Figure </w:t>
        </w:r>
        <w:r w:rsidR="00FB50E8">
          <w:rPr>
            <w:noProof/>
          </w:rPr>
          <w:t>9</w:t>
        </w:r>
      </w:ins>
      <w:ins w:id="301" w:author="ABI_IT" w:date="2016-06-01T16:03:00Z">
        <w:r>
          <w:fldChar w:fldCharType="end"/>
        </w:r>
        <w:r>
          <w:t xml:space="preserve">.  The work-loop end-systolic curve is shifted leftward towards </w:t>
        </w:r>
      </w:ins>
      <w:ins w:id="302" w:author="ABI_IT" w:date="2016-06-01T16:04:00Z">
        <w:r>
          <w:t>the isometric end-systolic curve, meaning differences in intracellular Ca</w:t>
        </w:r>
        <w:r>
          <w:rPr>
            <w:vertAlign w:val="superscript"/>
          </w:rPr>
          <w:t xml:space="preserve">2+ </w:t>
        </w:r>
        <w:r>
          <w:t xml:space="preserve">transients do contribute to the relative positioning of isometric and work-loops end-systolic curves.  </w:t>
        </w:r>
      </w:ins>
    </w:p>
    <w:p w:rsidR="000A2F58" w:rsidRPr="00EB1B7F" w:rsidRDefault="000A2F58">
      <w:pPr>
        <w:shd w:val="clear" w:color="auto" w:fill="F2F2F2" w:themeFill="background1" w:themeFillShade="F2"/>
        <w:pPrChange w:id="303" w:author="ABI_IT" w:date="2016-06-01T16:21:00Z">
          <w:pPr/>
        </w:pPrChange>
      </w:pPr>
      <w:ins w:id="304" w:author="ABI_IT" w:date="2016-06-01T16:07:00Z">
        <w:r>
          <w:t xml:space="preserve">During a typical HRT work-loop, the sarcomere </w:t>
        </w:r>
      </w:ins>
      <w:ins w:id="305" w:author="ABI_IT" w:date="2016-06-01T16:08:00Z">
        <w:r>
          <w:t>shortens</w:t>
        </w:r>
      </w:ins>
      <w:ins w:id="306" w:author="ABI_IT" w:date="2016-06-01T16:07:00Z">
        <w:r>
          <w:t xml:space="preserve"> between 40 and 75ms.</w:t>
        </w:r>
      </w:ins>
      <w:ins w:id="307" w:author="ABI_IT" w:date="2016-06-01T16:10:00Z">
        <w:r>
          <w:t xml:space="preserve"> </w:t>
        </w:r>
      </w:ins>
      <w:ins w:id="308" w:author="ABI_IT" w:date="2016-06-01T16:11:00Z">
        <w:r>
          <w:t>It shortens until the sarcomere can no longer maintain the afterload.  Th</w:t>
        </w:r>
      </w:ins>
      <w:ins w:id="309" w:author="ABI_IT" w:date="2016-06-01T16:13:00Z">
        <w:r>
          <w:t xml:space="preserve">is inability to maintain the afterload is dependent on many factors, one being the amount of intracellular calcium </w:t>
        </w:r>
      </w:ins>
      <w:ins w:id="310" w:author="ABI_IT" w:date="2016-06-01T16:14:00Z">
        <w:r>
          <w:t xml:space="preserve">available for generating cross-bridges. </w:t>
        </w:r>
      </w:ins>
      <w:ins w:id="311" w:author="ABI_IT" w:date="2016-06-01T16:16:00Z">
        <w:r>
          <w:t>Higher</w:t>
        </w:r>
      </w:ins>
      <w:ins w:id="312" w:author="ABI_IT" w:date="2016-06-01T16:14:00Z">
        <w:r>
          <w:t xml:space="preserve"> intracellular Ca</w:t>
        </w:r>
      </w:ins>
      <w:ins w:id="313" w:author="ABI_IT" w:date="2016-06-01T16:15:00Z">
        <w:r>
          <w:rPr>
            <w:vertAlign w:val="superscript"/>
          </w:rPr>
          <w:t>2+</w:t>
        </w:r>
      </w:ins>
      <w:ins w:id="314" w:author="ABI_IT" w:date="2016-06-01T16:16:00Z">
        <w:r>
          <w:t xml:space="preserve"> allows for </w:t>
        </w:r>
      </w:ins>
      <w:ins w:id="315" w:author="ABI_IT" w:date="2016-06-01T16:15:00Z">
        <w:r>
          <w:t xml:space="preserve">more </w:t>
        </w:r>
        <w:proofErr w:type="spellStart"/>
        <w:r>
          <w:t>crossbridges</w:t>
        </w:r>
        <w:proofErr w:type="spellEnd"/>
        <w:r>
          <w:t xml:space="preserve"> and force</w:t>
        </w:r>
      </w:ins>
      <w:ins w:id="316" w:author="ABI_IT" w:date="2016-06-01T16:16:00Z">
        <w:r>
          <w:t xml:space="preserve"> development</w:t>
        </w:r>
      </w:ins>
      <w:ins w:id="317" w:author="ABI_IT" w:date="2016-06-01T16:18:00Z">
        <w:r w:rsidR="004232A0">
          <w:t xml:space="preserve"> and the isometric Ca</w:t>
        </w:r>
        <w:r w:rsidR="004232A0">
          <w:rPr>
            <w:vertAlign w:val="superscript"/>
          </w:rPr>
          <w:t xml:space="preserve">2+ </w:t>
        </w:r>
        <w:r w:rsidR="004232A0">
          <w:t>transients show larger concentrations of intracellular Ca</w:t>
        </w:r>
      </w:ins>
      <w:ins w:id="318" w:author="ABI_IT" w:date="2016-06-01T16:19:00Z">
        <w:r w:rsidR="004232A0">
          <w:rPr>
            <w:vertAlign w:val="superscript"/>
          </w:rPr>
          <w:t>2+</w:t>
        </w:r>
        <w:r w:rsidR="004232A0">
          <w:t xml:space="preserve"> during the critical 40-75 </w:t>
        </w:r>
        <w:proofErr w:type="spellStart"/>
        <w:r w:rsidR="004232A0">
          <w:t>ms</w:t>
        </w:r>
        <w:proofErr w:type="spellEnd"/>
        <w:r w:rsidR="004232A0">
          <w:t xml:space="preserve"> period</w:t>
        </w:r>
      </w:ins>
      <w:ins w:id="319" w:author="ABI_IT" w:date="2016-06-01T16:16:00Z">
        <w:r>
          <w:t>.</w:t>
        </w:r>
      </w:ins>
      <w:ins w:id="320" w:author="ABI_IT" w:date="2016-06-01T16:18:00Z">
        <w:r w:rsidR="004232A0">
          <w:t xml:space="preserve"> </w:t>
        </w:r>
      </w:ins>
      <w:ins w:id="321" w:author="ABI_IT" w:date="2016-06-01T16:16:00Z">
        <w:r>
          <w:t xml:space="preserve">  Hence, </w:t>
        </w:r>
        <w:r w:rsidR="004232A0">
          <w:t>when the isometric calcium transients from</w:t>
        </w:r>
      </w:ins>
      <w:ins w:id="322" w:author="ABI_IT" w:date="2016-06-01T16:13:00Z">
        <w:r>
          <w:t xml:space="preserve"> </w:t>
        </w:r>
      </w:ins>
      <w:ins w:id="323" w:author="ABI_IT" w:date="2016-06-01T16:17:00Z">
        <w:r w:rsidR="004232A0">
          <w:fldChar w:fldCharType="begin"/>
        </w:r>
        <w:r w:rsidR="004232A0">
          <w:instrText xml:space="preserve"> REF _Ref450645391 \h </w:instrText>
        </w:r>
      </w:ins>
      <w:r w:rsidR="00F17884">
        <w:instrText xml:space="preserve"> \* MERGEFORMAT </w:instrText>
      </w:r>
      <w:r w:rsidR="004232A0">
        <w:fldChar w:fldCharType="separate"/>
      </w:r>
      <w:ins w:id="324" w:author="ABI_IT" w:date="2016-10-27T09:49:00Z">
        <w:r w:rsidR="00FB50E8">
          <w:t xml:space="preserve">Figure </w:t>
        </w:r>
        <w:r w:rsidR="00FB50E8">
          <w:rPr>
            <w:noProof/>
          </w:rPr>
          <w:t>8</w:t>
        </w:r>
      </w:ins>
      <w:ins w:id="325" w:author="ABI_IT" w:date="2016-06-01T16:17:00Z">
        <w:r w:rsidR="004232A0">
          <w:fldChar w:fldCharType="end"/>
        </w:r>
      </w:ins>
      <w:ins w:id="326" w:author="ABI_IT" w:date="2016-06-01T16:13:00Z">
        <w:r>
          <w:t xml:space="preserve"> </w:t>
        </w:r>
      </w:ins>
      <w:ins w:id="327" w:author="ABI_IT" w:date="2016-06-01T16:17:00Z">
        <w:r w:rsidR="004232A0">
          <w:t>are used in the work-loops,</w:t>
        </w:r>
      </w:ins>
      <w:ins w:id="328" w:author="ABI_IT" w:date="2016-06-01T16:19:00Z">
        <w:r w:rsidR="004232A0">
          <w:t xml:space="preserve"> the </w:t>
        </w:r>
        <w:r w:rsidR="004232A0">
          <w:lastRenderedPageBreak/>
          <w:t xml:space="preserve">HRT model is able to use the increased </w:t>
        </w:r>
      </w:ins>
      <w:ins w:id="329" w:author="ABI_IT" w:date="2016-06-08T16:19:00Z">
        <w:r w:rsidR="00704AD1">
          <w:t xml:space="preserve">intracellular </w:t>
        </w:r>
      </w:ins>
      <w:ins w:id="330" w:author="ABI_IT" w:date="2016-06-01T16:19:00Z">
        <w:r w:rsidR="004232A0">
          <w:t>Ca</w:t>
        </w:r>
      </w:ins>
      <w:ins w:id="331" w:author="ABI_IT" w:date="2016-06-01T16:20:00Z">
        <w:r w:rsidR="004232A0">
          <w:rPr>
            <w:vertAlign w:val="superscript"/>
          </w:rPr>
          <w:t>2+</w:t>
        </w:r>
        <w:r w:rsidR="004232A0">
          <w:t xml:space="preserve"> </w:t>
        </w:r>
      </w:ins>
      <w:ins w:id="332" w:author="ABI_IT" w:date="2016-06-08T16:20:00Z">
        <w:r w:rsidR="00704AD1">
          <w:t xml:space="preserve">concentration </w:t>
        </w:r>
      </w:ins>
      <w:ins w:id="333" w:author="ABI_IT" w:date="2016-06-01T16:20:00Z">
        <w:r w:rsidR="004232A0">
          <w:t>to maintain stress during the isotonic shortening phase</w:t>
        </w:r>
      </w:ins>
      <w:ins w:id="334" w:author="ABI_IT" w:date="2016-06-08T16:20:00Z">
        <w:r w:rsidR="00704AD1">
          <w:t>,</w:t>
        </w:r>
      </w:ins>
      <w:ins w:id="335" w:author="ABI_IT" w:date="2016-06-01T16:20:00Z">
        <w:r w:rsidR="004232A0">
          <w:t xml:space="preserve"> </w:t>
        </w:r>
      </w:ins>
      <w:ins w:id="336" w:author="ABI_IT" w:date="2016-06-01T16:27:00Z">
        <w:r w:rsidR="004E745B">
          <w:t>allowing the sarcomere to shorten more</w:t>
        </w:r>
      </w:ins>
      <w:ins w:id="337" w:author="ABI_IT" w:date="2016-06-01T16:20:00Z">
        <w:r w:rsidR="004232A0">
          <w:t xml:space="preserve"> before the afterload can no longer be maintained.  </w:t>
        </w:r>
      </w:ins>
      <w:ins w:id="338" w:author="ABI_IT" w:date="2016-06-01T16:17:00Z">
        <w:r w:rsidR="004232A0">
          <w:t xml:space="preserve"> </w:t>
        </w:r>
      </w:ins>
      <w:ins w:id="339" w:author="ABI_IT" w:date="2016-06-01T16:11:00Z">
        <w:r>
          <w:t xml:space="preserve"> </w:t>
        </w:r>
      </w:ins>
      <w:ins w:id="340" w:author="ABI_IT" w:date="2016-06-01T16:10:00Z">
        <w:r>
          <w:t xml:space="preserve"> </w:t>
        </w:r>
      </w:ins>
      <w:ins w:id="341" w:author="ABI_IT" w:date="2016-06-01T16:07:00Z">
        <w:r>
          <w:t xml:space="preserve">   </w:t>
        </w:r>
      </w:ins>
    </w:p>
    <w:p w:rsidR="00C64EEA" w:rsidRDefault="00C64EEA" w:rsidP="00C64EEA">
      <w:pPr>
        <w:jc w:val="center"/>
      </w:pPr>
      <w:r>
        <w:rPr>
          <w:noProof/>
          <w:lang w:eastAsia="en-NZ"/>
        </w:rPr>
        <w:drawing>
          <wp:inline distT="0" distB="0" distL="0" distR="0" wp14:anchorId="2D5C0F11" wp14:editId="3FBAC4B6">
            <wp:extent cx="5731510" cy="4500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68" w:rsidRDefault="00C64EEA">
      <w:pPr>
        <w:pStyle w:val="Caption"/>
        <w:jc w:val="center"/>
        <w:rPr>
          <w:ins w:id="342" w:author="ABI_IT" w:date="2016-06-01T15:32:00Z"/>
        </w:rPr>
        <w:pPrChange w:id="343" w:author="ABI_IT" w:date="2016-06-01T11:40:00Z">
          <w:pPr/>
        </w:pPrChange>
      </w:pPr>
      <w:bookmarkStart w:id="344" w:name="_Ref452558455"/>
      <w:r>
        <w:t xml:space="preserve">Figure </w:t>
      </w:r>
      <w:del w:id="345" w:author="ABI_IT" w:date="2016-06-01T16:27:00Z">
        <w:r w:rsidDel="00B40D39">
          <w:fldChar w:fldCharType="begin"/>
        </w:r>
        <w:r w:rsidDel="00B40D39">
          <w:delInstrText xml:space="preserve"> SEQ Figure \* ARABIC </w:delInstrText>
        </w:r>
        <w:r w:rsidDel="00B40D39">
          <w:fldChar w:fldCharType="separate"/>
        </w:r>
      </w:del>
      <w:del w:id="346" w:author="ABI_IT" w:date="2016-06-01T16:02:00Z">
        <w:r w:rsidDel="00EB1B7F">
          <w:rPr>
            <w:noProof/>
          </w:rPr>
          <w:delText>10</w:delText>
        </w:r>
      </w:del>
      <w:del w:id="347" w:author="ABI_IT" w:date="2016-06-01T16:27:00Z">
        <w:r w:rsidDel="00B40D39">
          <w:fldChar w:fldCharType="end"/>
        </w:r>
      </w:del>
      <w:bookmarkEnd w:id="344"/>
      <w:ins w:id="348" w:author="ABI_IT" w:date="2016-06-01T16:27:00Z">
        <w:r w:rsidR="00B40D39">
          <w:t>10</w:t>
        </w:r>
      </w:ins>
      <w:ins w:id="349" w:author="ABI_IT" w:date="2016-06-01T16:28:00Z">
        <w:r w:rsidR="00B40D39">
          <w:t xml:space="preserve"> </w:t>
        </w:r>
      </w:ins>
    </w:p>
    <w:p w:rsidR="00B40D39" w:rsidRDefault="00B40D39" w:rsidP="002330AF">
      <w:pPr>
        <w:rPr>
          <w:ins w:id="350" w:author="ABI_IT" w:date="2016-06-01T16:27:00Z"/>
        </w:rPr>
      </w:pPr>
      <w:ins w:id="351" w:author="ABI_IT" w:date="2016-06-01T16:27:00Z">
        <w:r>
          <w:fldChar w:fldCharType="begin"/>
        </w:r>
        <w:r>
          <w:instrText xml:space="preserve"> REF _Ref452560312 \h </w:instrText>
        </w:r>
      </w:ins>
      <w:r>
        <w:fldChar w:fldCharType="separate"/>
      </w:r>
      <w:ins w:id="352" w:author="ABI_IT" w:date="2016-10-27T09:49:00Z">
        <w:r w:rsidR="00FB50E8">
          <w:t xml:space="preserve">Figure </w:t>
        </w:r>
        <w:r w:rsidR="00FB50E8">
          <w:rPr>
            <w:noProof/>
          </w:rPr>
          <w:t>9</w:t>
        </w:r>
      </w:ins>
      <w:ins w:id="353" w:author="ABI_IT" w:date="2016-06-01T16:27:00Z">
        <w:r>
          <w:fldChar w:fldCharType="end"/>
        </w:r>
      </w:ins>
      <w:ins w:id="354" w:author="ABI_IT" w:date="2016-06-01T16:29:00Z">
        <w:r w:rsidR="00F66F6C">
          <w:t xml:space="preserve"> shows that differences between isometric and work-loop intracellular Ca</w:t>
        </w:r>
        <w:r w:rsidR="00F66F6C">
          <w:rPr>
            <w:vertAlign w:val="superscript"/>
          </w:rPr>
          <w:t>2+</w:t>
        </w:r>
        <w:r w:rsidR="00F66F6C">
          <w:t xml:space="preserve"> transients accounts for part of the disparity </w:t>
        </w:r>
      </w:ins>
      <w:ins w:id="355" w:author="ABI_IT" w:date="2016-06-01T16:30:00Z">
        <w:r w:rsidR="00F66F6C">
          <w:t xml:space="preserve">between the isometric and work-loop end systolic curves, but using isometric calcium levels in a work-loop contraction does not result in the unification of the end-systolic curves.  Hence, another mechanism must also contribute to the difference in isometric and work-loop end-systolic curves.  </w:t>
        </w:r>
      </w:ins>
      <w:ins w:id="356" w:author="ABI_IT" w:date="2016-06-01T16:29:00Z">
        <w:r w:rsidR="00F66F6C">
          <w:t xml:space="preserve"> </w:t>
        </w:r>
      </w:ins>
    </w:p>
    <w:p w:rsidR="002330AF" w:rsidRDefault="002330AF" w:rsidP="002330AF">
      <w:pPr>
        <w:rPr>
          <w:ins w:id="357" w:author="ABI_IT" w:date="2016-06-01T15:31:00Z"/>
        </w:rPr>
      </w:pPr>
      <w:ins w:id="358" w:author="ABI_IT" w:date="2016-06-01T15:31:00Z">
        <w:r>
          <w:t>A key difference between the dynamics of isometric and work-loop contractions</w:t>
        </w:r>
      </w:ins>
      <w:ins w:id="359" w:author="ABI_IT" w:date="2016-06-01T16:33:00Z">
        <w:r w:rsidR="00022320">
          <w:t>, and therefore a potential cause of their differing end-systolic curves,</w:t>
        </w:r>
      </w:ins>
      <w:ins w:id="360" w:author="ABI_IT" w:date="2016-06-01T15:31:00Z">
        <w:r>
          <w:t xml:space="preserve"> is the presence of a shortening velocity in the latter. We inactivated the velocity-dependencies </w:t>
        </w:r>
      </w:ins>
      <w:ins w:id="361" w:author="ABI_IT" w:date="2016-06-01T16:37:00Z">
        <w:r w:rsidR="001E16E9">
          <w:t xml:space="preserve">of the rates </w:t>
        </w:r>
        <w:proofErr w:type="spellStart"/>
        <w:r w:rsidR="001E16E9">
          <w:t>gxbT</w:t>
        </w:r>
      </w:ins>
      <w:proofErr w:type="spellEnd"/>
      <w:ins w:id="362" w:author="ABI_IT" w:date="2016-06-01T16:39:00Z">
        <w:r w:rsidR="001E16E9">
          <w:t xml:space="preserve"> (cross-bridge detachment)</w:t>
        </w:r>
      </w:ins>
      <w:ins w:id="363" w:author="ABI_IT" w:date="2016-06-01T16:40:00Z">
        <w:r w:rsidR="001E16E9">
          <w:t xml:space="preserve"> </w:t>
        </w:r>
      </w:ins>
      <w:ins w:id="364" w:author="ABI_IT" w:date="2016-06-01T16:37:00Z">
        <w:r w:rsidR="001E16E9">
          <w:t xml:space="preserve">and </w:t>
        </w:r>
        <w:proofErr w:type="spellStart"/>
        <w:r w:rsidR="001E16E9">
          <w:t>hfT</w:t>
        </w:r>
        <w:proofErr w:type="spellEnd"/>
        <w:r w:rsidR="001E16E9">
          <w:t xml:space="preserve"> </w:t>
        </w:r>
      </w:ins>
      <w:ins w:id="365" w:author="ABI_IT" w:date="2016-06-01T16:39:00Z">
        <w:r w:rsidR="001E16E9">
          <w:t>(cross-bridge rotation</w:t>
        </w:r>
      </w:ins>
      <w:ins w:id="366" w:author="ABI_IT" w:date="2016-06-01T16:40:00Z">
        <w:r w:rsidR="001E16E9">
          <w:t>,</w:t>
        </w:r>
      </w:ins>
      <w:ins w:id="367" w:author="ABI_IT" w:date="2016-06-01T16:39:00Z">
        <w:r w:rsidR="001E16E9">
          <w:t xml:space="preserve"> </w:t>
        </w:r>
      </w:ins>
      <w:ins w:id="368" w:author="ABI_IT" w:date="2016-06-01T16:37:00Z">
        <w:r w:rsidR="001E16E9">
          <w:t xml:space="preserve">refer to </w:t>
        </w:r>
      </w:ins>
      <w:ins w:id="369" w:author="ABI_IT" w:date="2016-06-01T16:38:00Z">
        <w:r w:rsidR="001E16E9">
          <w:fldChar w:fldCharType="begin"/>
        </w:r>
        <w:r w:rsidR="001E16E9">
          <w:instrText xml:space="preserve"> REF _Ref452562417 \h </w:instrText>
        </w:r>
      </w:ins>
      <w:r w:rsidR="001E16E9">
        <w:fldChar w:fldCharType="separate"/>
      </w:r>
      <w:ins w:id="370" w:author="ABI_IT" w:date="2016-10-27T09:49:00Z">
        <w:r w:rsidR="00FB50E8">
          <w:t xml:space="preserve">Figure </w:t>
        </w:r>
        <w:r w:rsidR="00FB50E8">
          <w:rPr>
            <w:noProof/>
          </w:rPr>
          <w:t>6</w:t>
        </w:r>
      </w:ins>
      <w:ins w:id="371" w:author="ABI_IT" w:date="2016-06-01T16:38:00Z">
        <w:r w:rsidR="001E16E9">
          <w:fldChar w:fldCharType="end"/>
        </w:r>
        <w:r w:rsidR="001E16E9">
          <w:t>)</w:t>
        </w:r>
      </w:ins>
      <w:ins w:id="372" w:author="ABI_IT" w:date="2016-06-01T16:37:00Z">
        <w:r w:rsidR="001E16E9">
          <w:t xml:space="preserve"> </w:t>
        </w:r>
      </w:ins>
      <w:ins w:id="373" w:author="ABI_IT" w:date="2016-06-01T15:31:00Z">
        <w:r>
          <w:t>in the cross-bridge model to investigate the effects on the end-systolic force-length relationship of the work-loop protocol</w:t>
        </w:r>
      </w:ins>
      <w:ins w:id="374" w:author="ABI_IT" w:date="2016-06-01T16:41:00Z">
        <w:r w:rsidR="001E16E9">
          <w:t>.</w:t>
        </w:r>
      </w:ins>
      <w:ins w:id="375" w:author="ABI_IT" w:date="2016-06-01T15:31:00Z">
        <w:r>
          <w:t xml:space="preserve"> </w:t>
        </w:r>
      </w:ins>
      <w:ins w:id="376" w:author="ABI_IT" w:date="2016-06-01T16:41:00Z">
        <w:r w:rsidR="001E16E9">
          <w:t xml:space="preserve"> </w:t>
        </w:r>
      </w:ins>
      <w:ins w:id="377" w:author="ABI_IT" w:date="2016-06-01T16:38:00Z">
        <w:r w:rsidR="001E16E9">
          <w:t xml:space="preserve">Surprisingly, removing velocity dependence </w:t>
        </w:r>
      </w:ins>
      <w:ins w:id="378" w:author="ABI_IT" w:date="2016-06-01T16:40:00Z">
        <w:r w:rsidR="001E16E9">
          <w:t>from</w:t>
        </w:r>
      </w:ins>
      <w:ins w:id="379" w:author="ABI_IT" w:date="2016-06-01T16:38:00Z">
        <w:r w:rsidR="001E16E9">
          <w:t xml:space="preserve"> </w:t>
        </w:r>
        <w:proofErr w:type="spellStart"/>
        <w:r w:rsidR="001E16E9">
          <w:t>gxbT</w:t>
        </w:r>
        <w:proofErr w:type="spellEnd"/>
        <w:r w:rsidR="001E16E9">
          <w:t xml:space="preserve"> and </w:t>
        </w:r>
        <w:proofErr w:type="spellStart"/>
        <w:r w:rsidR="001E16E9">
          <w:t>hfT</w:t>
        </w:r>
      </w:ins>
      <w:proofErr w:type="spellEnd"/>
      <w:ins w:id="380" w:author="ABI_IT" w:date="2016-06-01T16:40:00Z">
        <w:r w:rsidR="001E16E9">
          <w:t xml:space="preserve"> resulted in very little change in the work-loop end-systolic curve </w:t>
        </w:r>
      </w:ins>
      <w:ins w:id="381" w:author="ABI_IT" w:date="2016-06-01T16:41:00Z">
        <w:r w:rsidR="001E16E9">
          <w:t>(</w:t>
        </w:r>
        <w:r w:rsidR="001E16E9">
          <w:fldChar w:fldCharType="begin"/>
        </w:r>
        <w:r w:rsidR="001E16E9">
          <w:instrText xml:space="preserve"> REF _Ref452558455 \h </w:instrText>
        </w:r>
      </w:ins>
      <w:ins w:id="382" w:author="ABI_IT" w:date="2016-06-01T16:41:00Z">
        <w:r w:rsidR="001E16E9">
          <w:fldChar w:fldCharType="separate"/>
        </w:r>
      </w:ins>
      <w:proofErr w:type="gramStart"/>
      <w:ins w:id="383" w:author="ABI_IT" w:date="2016-10-27T09:49:00Z">
        <w:r w:rsidR="00FB50E8">
          <w:t xml:space="preserve">Figure </w:t>
        </w:r>
      </w:ins>
      <w:proofErr w:type="gramEnd"/>
      <w:ins w:id="384" w:author="ABI_IT" w:date="2016-06-01T16:41:00Z">
        <w:r w:rsidR="001E16E9">
          <w:fldChar w:fldCharType="end"/>
        </w:r>
        <w:r w:rsidR="001E16E9">
          <w:t xml:space="preserve">).  </w:t>
        </w:r>
      </w:ins>
      <w:ins w:id="385" w:author="ABI_IT" w:date="2016-06-01T16:40:00Z">
        <w:r w:rsidR="001E16E9">
          <w:t xml:space="preserve"> </w:t>
        </w:r>
      </w:ins>
      <w:ins w:id="386" w:author="ABI_IT" w:date="2016-06-01T16:38:00Z">
        <w:r w:rsidR="001E16E9">
          <w:t xml:space="preserve"> </w:t>
        </w:r>
      </w:ins>
      <w:ins w:id="387" w:author="ABI_IT" w:date="2016-06-01T16:42:00Z">
        <w:r w:rsidR="008E1817">
          <w:rPr>
            <w:rStyle w:val="CommentReference"/>
          </w:rPr>
          <w:commentReference w:id="388"/>
        </w:r>
      </w:ins>
    </w:p>
    <w:p w:rsidR="002330AF" w:rsidRPr="002330AF" w:rsidRDefault="002330AF" w:rsidP="002330AF"/>
    <w:p w:rsidR="00006887" w:rsidRDefault="007770A8">
      <w:pPr>
        <w:keepNext/>
        <w:jc w:val="center"/>
        <w:pPrChange w:id="389" w:author="ABI_IT" w:date="2016-05-10T10:59:00Z">
          <w:pPr>
            <w:jc w:val="center"/>
          </w:pPr>
        </w:pPrChange>
      </w:pPr>
      <w:ins w:id="390" w:author="ABI_IT" w:date="2016-05-18T14:23:00Z">
        <w:r>
          <w:rPr>
            <w:noProof/>
            <w:lang w:eastAsia="en-NZ"/>
          </w:rPr>
          <w:lastRenderedPageBreak/>
          <w:drawing>
            <wp:inline distT="0" distB="0" distL="0" distR="0" wp14:anchorId="624F09EC" wp14:editId="0D3C7BC1">
              <wp:extent cx="5731510" cy="4500717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45007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BB7D6E" w:rsidRPr="00134C70" w:rsidRDefault="00006887" w:rsidP="00CB4E86">
      <w:pPr>
        <w:pStyle w:val="Caption"/>
        <w:jc w:val="center"/>
      </w:pPr>
      <w:bookmarkStart w:id="391" w:name="_Ref452557159"/>
      <w:r>
        <w:t xml:space="preserve">Figure </w:t>
      </w:r>
      <w:fldSimple w:instr=" SEQ Figure \* ARABIC ">
        <w:ins w:id="392" w:author="ABI_IT" w:date="2016-10-27T09:49:00Z">
          <w:r w:rsidR="00FB50E8">
            <w:rPr>
              <w:noProof/>
            </w:rPr>
            <w:t>10</w:t>
          </w:r>
        </w:ins>
        <w:del w:id="393" w:author="ABI_IT" w:date="2016-06-01T11:40:00Z">
          <w:r w:rsidR="00CB4E86" w:rsidDel="00C64EEA">
            <w:rPr>
              <w:noProof/>
            </w:rPr>
            <w:delText>10</w:delText>
          </w:r>
        </w:del>
      </w:fldSimple>
      <w:bookmarkEnd w:id="391"/>
    </w:p>
    <w:p w:rsidR="006F635D" w:rsidRPr="00134C70" w:rsidRDefault="008A3D3B" w:rsidP="004A3B8E">
      <w:r w:rsidRPr="00E04A46">
        <w:rPr>
          <w:i/>
        </w:rPr>
        <w:t xml:space="preserve">The isometric </w:t>
      </w:r>
      <w:r w:rsidR="00347037">
        <w:rPr>
          <w:i/>
        </w:rPr>
        <w:t>end-systolic force-length</w:t>
      </w:r>
      <w:r w:rsidRPr="00E04A46">
        <w:rPr>
          <w:i/>
        </w:rPr>
        <w:t xml:space="preserve"> curve </w:t>
      </w:r>
      <w:r w:rsidR="000E6525">
        <w:t>(</w:t>
      </w:r>
      <w:r w:rsidRPr="00134C70">
        <w:sym w:font="Wingdings 2" w:char="F0CD"/>
      </w:r>
      <w:r w:rsidR="000E6525">
        <w:t>)</w:t>
      </w:r>
      <w:r>
        <w:t xml:space="preserve"> </w:t>
      </w:r>
      <w:r w:rsidRPr="00E04A46">
        <w:rPr>
          <w:i/>
        </w:rPr>
        <w:t xml:space="preserve">compared to the </w:t>
      </w:r>
      <w:r w:rsidR="00347037">
        <w:rPr>
          <w:i/>
        </w:rPr>
        <w:t>end-systolic force-length</w:t>
      </w:r>
      <w:r w:rsidRPr="00E04A46">
        <w:rPr>
          <w:i/>
        </w:rPr>
        <w:t xml:space="preserve"> curve for work-loops without velocity dependence</w:t>
      </w:r>
      <w:r>
        <w:rPr>
          <w:i/>
        </w:rPr>
        <w:t xml:space="preserve"> </w:t>
      </w:r>
      <w:r w:rsidR="000E6525">
        <w:t>(</w:t>
      </w:r>
      <w:r w:rsidRPr="008A3D3B">
        <w:sym w:font="Wingdings 2" w:char="F02A"/>
      </w:r>
      <w:r w:rsidR="000E6525">
        <w:t>)</w:t>
      </w:r>
      <w:r>
        <w:t>.</w:t>
      </w:r>
    </w:p>
    <w:p w:rsidR="002671A2" w:rsidRDefault="000E6525" w:rsidP="00815260">
      <w:pPr>
        <w:rPr>
          <w:ins w:id="394" w:author="ABI_IT" w:date="2016-06-01T15:12:00Z"/>
          <w:shd w:val="clear" w:color="auto" w:fill="F2F2F2" w:themeFill="background1" w:themeFillShade="F2"/>
        </w:rPr>
      </w:pPr>
      <w:r>
        <w:t>A</w:t>
      </w:r>
      <w:r w:rsidR="00A66407">
        <w:t xml:space="preserve"> </w:t>
      </w:r>
      <w:r w:rsidR="00CA175C" w:rsidRPr="00134C70">
        <w:t>leftward shift of the</w:t>
      </w:r>
      <w:r w:rsidR="00126A04" w:rsidRPr="00134C70">
        <w:t xml:space="preserve"> work-loop</w:t>
      </w:r>
      <w:r w:rsidR="00CA175C" w:rsidRPr="00134C70">
        <w:t xml:space="preserve"> end-systolic curve</w:t>
      </w:r>
      <w:r>
        <w:t xml:space="preserve"> results</w:t>
      </w:r>
      <w:r w:rsidR="00CA175C" w:rsidRPr="00134C70">
        <w:t xml:space="preserve">, </w:t>
      </w:r>
      <w:commentRangeStart w:id="395"/>
      <w:r w:rsidR="00CA175C" w:rsidRPr="00A2116D">
        <w:rPr>
          <w:highlight w:val="yellow"/>
        </w:rPr>
        <w:t>implying</w:t>
      </w:r>
      <w:commentRangeEnd w:id="395"/>
      <w:r w:rsidR="00462271">
        <w:rPr>
          <w:rStyle w:val="CommentReference"/>
        </w:rPr>
        <w:commentReference w:id="395"/>
      </w:r>
      <w:r w:rsidR="00CA175C" w:rsidRPr="00A2116D">
        <w:rPr>
          <w:highlight w:val="yellow"/>
        </w:rPr>
        <w:t xml:space="preserve"> that </w:t>
      </w:r>
      <w:r w:rsidR="00126A04" w:rsidRPr="00A2116D">
        <w:rPr>
          <w:highlight w:val="yellow"/>
        </w:rPr>
        <w:t>the</w:t>
      </w:r>
      <w:r w:rsidR="00C87934" w:rsidRPr="00A2116D">
        <w:rPr>
          <w:highlight w:val="yellow"/>
        </w:rPr>
        <w:t xml:space="preserve"> </w:t>
      </w:r>
      <w:r w:rsidR="00A66407" w:rsidRPr="00A2116D">
        <w:rPr>
          <w:highlight w:val="yellow"/>
        </w:rPr>
        <w:t>absence of velocity dependence</w:t>
      </w:r>
      <w:r w:rsidR="00CA175C" w:rsidRPr="00A2116D">
        <w:rPr>
          <w:highlight w:val="yellow"/>
        </w:rPr>
        <w:t xml:space="preserve"> </w:t>
      </w:r>
      <w:del w:id="396" w:author="ABI_IT" w:date="2016-06-01T15:10:00Z">
        <w:r w:rsidR="00C87934" w:rsidRPr="00A2116D" w:rsidDel="002671A2">
          <w:rPr>
            <w:highlight w:val="yellow"/>
          </w:rPr>
          <w:delText>([</w:delText>
        </w:r>
        <w:r w:rsidR="00C87934" w:rsidRPr="00A2116D" w:rsidDel="002671A2">
          <w:rPr>
            <w:highlight w:val="yellow"/>
          </w:rPr>
          <w:sym w:font="Wingdings 2" w:char="F02A"/>
        </w:r>
        <w:r w:rsidR="004378B0" w:rsidRPr="00A2116D" w:rsidDel="002671A2">
          <w:rPr>
            <w:highlight w:val="yellow"/>
          </w:rPr>
          <w:delText xml:space="preserve">] </w:delText>
        </w:r>
      </w:del>
      <w:ins w:id="397" w:author="ABI_IT" w:date="2016-06-01T15:10:00Z">
        <w:r w:rsidR="002671A2" w:rsidRPr="00A2116D">
          <w:rPr>
            <w:highlight w:val="yellow"/>
          </w:rPr>
          <w:t>([</w:t>
        </w:r>
        <w:r w:rsidR="002671A2">
          <w:rPr>
            <w:highlight w:val="yellow"/>
          </w:rPr>
          <w:t>- -</w:t>
        </w:r>
        <w:r w:rsidR="002671A2" w:rsidRPr="00A2116D">
          <w:rPr>
            <w:highlight w:val="yellow"/>
          </w:rPr>
          <w:t xml:space="preserve">] </w:t>
        </w:r>
      </w:ins>
      <w:r w:rsidR="004378B0" w:rsidRPr="00A2116D">
        <w:rPr>
          <w:highlight w:val="yellow"/>
        </w:rPr>
        <w:t xml:space="preserve">in </w:t>
      </w:r>
      <w:ins w:id="398" w:author="ABI_IT" w:date="2016-06-01T15:10:00Z">
        <w:r w:rsidR="002671A2">
          <w:rPr>
            <w:highlight w:val="yellow"/>
          </w:rPr>
          <w:fldChar w:fldCharType="begin"/>
        </w:r>
        <w:r w:rsidR="002671A2">
          <w:rPr>
            <w:highlight w:val="yellow"/>
          </w:rPr>
          <w:instrText xml:space="preserve"> REF _Ref452557159 \h </w:instrText>
        </w:r>
      </w:ins>
      <w:r w:rsidR="002671A2">
        <w:rPr>
          <w:highlight w:val="yellow"/>
        </w:rPr>
      </w:r>
      <w:r w:rsidR="002671A2">
        <w:rPr>
          <w:highlight w:val="yellow"/>
        </w:rPr>
        <w:fldChar w:fldCharType="separate"/>
      </w:r>
      <w:ins w:id="399" w:author="ABI_IT" w:date="2016-10-27T09:49:00Z">
        <w:r w:rsidR="00FB50E8">
          <w:t xml:space="preserve">Figure </w:t>
        </w:r>
        <w:r w:rsidR="00FB50E8">
          <w:rPr>
            <w:noProof/>
          </w:rPr>
          <w:t>10</w:t>
        </w:r>
      </w:ins>
      <w:ins w:id="400" w:author="ABI_IT" w:date="2016-06-01T15:10:00Z">
        <w:r w:rsidR="002671A2">
          <w:rPr>
            <w:highlight w:val="yellow"/>
          </w:rPr>
          <w:fldChar w:fldCharType="end"/>
        </w:r>
      </w:ins>
      <w:del w:id="401" w:author="ABI_IT" w:date="2016-06-01T15:10:00Z">
        <w:r w:rsidR="004378B0" w:rsidRPr="00A2116D" w:rsidDel="002671A2">
          <w:rPr>
            <w:highlight w:val="yellow"/>
          </w:rPr>
          <w:delText xml:space="preserve">Figure </w:delText>
        </w:r>
        <w:r w:rsidR="00995284" w:rsidRPr="00A2116D" w:rsidDel="002671A2">
          <w:rPr>
            <w:highlight w:val="yellow"/>
          </w:rPr>
          <w:delText>7</w:delText>
        </w:r>
      </w:del>
      <w:r w:rsidR="00C87934" w:rsidRPr="00A2116D">
        <w:rPr>
          <w:highlight w:val="yellow"/>
        </w:rPr>
        <w:t xml:space="preserve">) </w:t>
      </w:r>
      <w:r w:rsidR="00A66407" w:rsidRPr="00A2116D">
        <w:rPr>
          <w:highlight w:val="yellow"/>
        </w:rPr>
        <w:t>permits the muscle to shorten further</w:t>
      </w:r>
      <w:r w:rsidR="00C87934" w:rsidRPr="00A2116D">
        <w:rPr>
          <w:highlight w:val="yellow"/>
        </w:rPr>
        <w:t xml:space="preserve"> </w:t>
      </w:r>
      <w:r w:rsidR="00126A04" w:rsidRPr="00A2116D">
        <w:rPr>
          <w:highlight w:val="yellow"/>
        </w:rPr>
        <w:t>for a given afterload</w:t>
      </w:r>
      <w:r w:rsidR="00C87934" w:rsidRPr="00A2116D">
        <w:rPr>
          <w:highlight w:val="yellow"/>
        </w:rPr>
        <w:t>.</w:t>
      </w:r>
      <w:r w:rsidR="00C87934">
        <w:t xml:space="preserve"> </w:t>
      </w:r>
      <w:r w:rsidR="00C87934" w:rsidRPr="00CB1BC9">
        <w:rPr>
          <w:shd w:val="clear" w:color="auto" w:fill="F2F2F2" w:themeFill="background1" w:themeFillShade="F2"/>
          <w:rPrChange w:id="402" w:author="ABI_IT" w:date="2016-06-01T15:03:00Z">
            <w:rPr/>
          </w:rPrChange>
        </w:rPr>
        <w:t xml:space="preserve"> </w:t>
      </w:r>
      <w:r w:rsidR="00A66407" w:rsidRPr="00CB1BC9">
        <w:rPr>
          <w:shd w:val="clear" w:color="auto" w:fill="F2F2F2" w:themeFill="background1" w:themeFillShade="F2"/>
          <w:rPrChange w:id="403" w:author="ABI_IT" w:date="2016-06-01T15:03:00Z">
            <w:rPr/>
          </w:rPrChange>
        </w:rPr>
        <w:t>This brings the end-systolic curve closer to its isometric counterpart</w:t>
      </w:r>
      <w:r w:rsidRPr="00CB1BC9">
        <w:rPr>
          <w:shd w:val="clear" w:color="auto" w:fill="F2F2F2" w:themeFill="background1" w:themeFillShade="F2"/>
          <w:rPrChange w:id="404" w:author="ABI_IT" w:date="2016-06-01T15:03:00Z">
            <w:rPr/>
          </w:rPrChange>
        </w:rPr>
        <w:t>, a result</w:t>
      </w:r>
      <w:r w:rsidR="00A66407" w:rsidRPr="00CB1BC9">
        <w:rPr>
          <w:shd w:val="clear" w:color="auto" w:fill="F2F2F2" w:themeFill="background1" w:themeFillShade="F2"/>
          <w:rPrChange w:id="405" w:author="ABI_IT" w:date="2016-06-01T15:03:00Z">
            <w:rPr/>
          </w:rPrChange>
        </w:rPr>
        <w:t xml:space="preserve"> which is consistent with our initial </w:t>
      </w:r>
      <w:r w:rsidR="00D84E9B" w:rsidRPr="00CB1BC9">
        <w:rPr>
          <w:shd w:val="clear" w:color="auto" w:fill="F2F2F2" w:themeFill="background1" w:themeFillShade="F2"/>
          <w:rPrChange w:id="406" w:author="ABI_IT" w:date="2016-06-01T15:03:00Z">
            <w:rPr/>
          </w:rPrChange>
        </w:rPr>
        <w:t>prediction</w:t>
      </w:r>
      <w:ins w:id="407" w:author="ABI_IT" w:date="2016-06-01T15:12:00Z">
        <w:r w:rsidR="002671A2">
          <w:rPr>
            <w:shd w:val="clear" w:color="auto" w:fill="F2F2F2" w:themeFill="background1" w:themeFillShade="F2"/>
          </w:rPr>
          <w:t xml:space="preserve">; however, the extent of the leftward shift was not predicted, with the work-loops without velocity dependence </w:t>
        </w:r>
      </w:ins>
      <w:ins w:id="408" w:author="ABI_IT" w:date="2016-06-01T15:14:00Z">
        <w:r w:rsidR="002671A2">
          <w:rPr>
            <w:shd w:val="clear" w:color="auto" w:fill="F2F2F2" w:themeFill="background1" w:themeFillShade="F2"/>
          </w:rPr>
          <w:t>shortening past the stress-equivalent isometric end-systolic length</w:t>
        </w:r>
      </w:ins>
      <w:r w:rsidR="00A66407" w:rsidRPr="00CB1BC9">
        <w:rPr>
          <w:shd w:val="clear" w:color="auto" w:fill="F2F2F2" w:themeFill="background1" w:themeFillShade="F2"/>
          <w:rPrChange w:id="409" w:author="ABI_IT" w:date="2016-06-01T15:03:00Z">
            <w:rPr/>
          </w:rPrChange>
        </w:rPr>
        <w:t xml:space="preserve">. </w:t>
      </w:r>
      <w:r w:rsidR="00F12F36" w:rsidRPr="00CB1BC9">
        <w:rPr>
          <w:shd w:val="clear" w:color="auto" w:fill="F2F2F2" w:themeFill="background1" w:themeFillShade="F2"/>
          <w:rPrChange w:id="410" w:author="ABI_IT" w:date="2016-06-01T15:03:00Z">
            <w:rPr/>
          </w:rPrChange>
        </w:rPr>
        <w:t xml:space="preserve">  The </w:t>
      </w:r>
      <w:ins w:id="411" w:author="ABI_IT" w:date="2016-06-01T15:15:00Z">
        <w:r w:rsidR="002671A2">
          <w:rPr>
            <w:shd w:val="clear" w:color="auto" w:fill="F2F2F2" w:themeFill="background1" w:themeFillShade="F2"/>
          </w:rPr>
          <w:t xml:space="preserve">main </w:t>
        </w:r>
      </w:ins>
      <w:r w:rsidR="001E4688" w:rsidRPr="00CB1BC9">
        <w:rPr>
          <w:shd w:val="clear" w:color="auto" w:fill="F2F2F2" w:themeFill="background1" w:themeFillShade="F2"/>
          <w:rPrChange w:id="412" w:author="ABI_IT" w:date="2016-06-01T15:03:00Z">
            <w:rPr/>
          </w:rPrChange>
        </w:rPr>
        <w:t>mechanisms leading to this velocity-dependent response are</w:t>
      </w:r>
      <w:r w:rsidR="00F12F36" w:rsidRPr="00CB1BC9">
        <w:rPr>
          <w:shd w:val="clear" w:color="auto" w:fill="F2F2F2" w:themeFill="background1" w:themeFillShade="F2"/>
          <w:rPrChange w:id="413" w:author="ABI_IT" w:date="2016-06-01T15:03:00Z">
            <w:rPr/>
          </w:rPrChange>
        </w:rPr>
        <w:t xml:space="preserve"> shown in </w:t>
      </w:r>
      <w:ins w:id="414" w:author="ABI_IT" w:date="2016-06-01T15:15:00Z">
        <w:r w:rsidR="002671A2">
          <w:rPr>
            <w:shd w:val="clear" w:color="auto" w:fill="F2F2F2" w:themeFill="background1" w:themeFillShade="F2"/>
          </w:rPr>
          <w:fldChar w:fldCharType="begin"/>
        </w:r>
        <w:r w:rsidR="002671A2">
          <w:rPr>
            <w:shd w:val="clear" w:color="auto" w:fill="F2F2F2" w:themeFill="background1" w:themeFillShade="F2"/>
          </w:rPr>
          <w:instrText xml:space="preserve"> REF _Ref452555898 \h </w:instrText>
        </w:r>
      </w:ins>
      <w:r w:rsidR="002671A2">
        <w:rPr>
          <w:shd w:val="clear" w:color="auto" w:fill="F2F2F2" w:themeFill="background1" w:themeFillShade="F2"/>
        </w:rPr>
      </w:r>
      <w:r w:rsidR="002671A2">
        <w:rPr>
          <w:shd w:val="clear" w:color="auto" w:fill="F2F2F2" w:themeFill="background1" w:themeFillShade="F2"/>
        </w:rPr>
        <w:fldChar w:fldCharType="separate"/>
      </w:r>
      <w:commentRangeStart w:id="415"/>
      <w:ins w:id="416" w:author="ABI_IT" w:date="2016-10-27T09:49:00Z">
        <w:r w:rsidR="00FB50E8">
          <w:t>Figure</w:t>
        </w:r>
        <w:commentRangeEnd w:id="415"/>
        <w:r w:rsidR="00FB50E8">
          <w:t xml:space="preserve"> </w:t>
        </w:r>
        <w:r w:rsidR="00FB50E8">
          <w:rPr>
            <w:noProof/>
          </w:rPr>
          <w:t>11</w:t>
        </w:r>
      </w:ins>
      <w:ins w:id="417" w:author="ABI_IT" w:date="2016-06-01T15:15:00Z">
        <w:r w:rsidR="002671A2">
          <w:rPr>
            <w:shd w:val="clear" w:color="auto" w:fill="F2F2F2" w:themeFill="background1" w:themeFillShade="F2"/>
          </w:rPr>
          <w:fldChar w:fldCharType="end"/>
        </w:r>
      </w:ins>
      <w:del w:id="418" w:author="ABI_IT" w:date="2016-06-01T15:15:00Z">
        <w:r w:rsidR="00F12F36" w:rsidRPr="00CB1BC9" w:rsidDel="002671A2">
          <w:rPr>
            <w:shd w:val="clear" w:color="auto" w:fill="F2F2F2" w:themeFill="background1" w:themeFillShade="F2"/>
            <w:rPrChange w:id="419" w:author="ABI_IT" w:date="2016-06-01T15:03:00Z">
              <w:rPr/>
            </w:rPrChange>
          </w:rPr>
          <w:delText xml:space="preserve">Figure </w:delText>
        </w:r>
        <w:r w:rsidR="00385572" w:rsidRPr="00CB1BC9" w:rsidDel="002671A2">
          <w:rPr>
            <w:shd w:val="clear" w:color="auto" w:fill="F2F2F2" w:themeFill="background1" w:themeFillShade="F2"/>
            <w:rPrChange w:id="420" w:author="ABI_IT" w:date="2016-06-01T15:03:00Z">
              <w:rPr/>
            </w:rPrChange>
          </w:rPr>
          <w:delText>8</w:delText>
        </w:r>
      </w:del>
      <w:r w:rsidR="00F12F36" w:rsidRPr="00CB1BC9">
        <w:rPr>
          <w:shd w:val="clear" w:color="auto" w:fill="F2F2F2" w:themeFill="background1" w:themeFillShade="F2"/>
          <w:rPrChange w:id="421" w:author="ABI_IT" w:date="2016-06-01T15:03:00Z">
            <w:rPr/>
          </w:rPrChange>
        </w:rPr>
        <w:t xml:space="preserve">.  </w:t>
      </w:r>
    </w:p>
    <w:p w:rsidR="0003063B" w:rsidRDefault="000C191E" w:rsidP="00815260">
      <w:pPr>
        <w:rPr>
          <w:ins w:id="422" w:author="ABI_IT" w:date="2016-06-01T14:51:00Z"/>
        </w:rPr>
      </w:pPr>
      <w:ins w:id="423" w:author="ABI_IT" w:date="2016-06-01T14:20:00Z">
        <w:r w:rsidRPr="00CB1BC9">
          <w:rPr>
            <w:shd w:val="clear" w:color="auto" w:fill="F2F2F2" w:themeFill="background1" w:themeFillShade="F2"/>
            <w:rPrChange w:id="424" w:author="ABI_IT" w:date="2016-06-01T15:03:00Z">
              <w:rPr/>
            </w:rPrChange>
          </w:rPr>
          <w:t xml:space="preserve">Removing shortening deactivation involved </w:t>
        </w:r>
      </w:ins>
      <w:ins w:id="425" w:author="ABI_IT" w:date="2016-06-01T14:19:00Z">
        <w:r w:rsidRPr="00CB1BC9">
          <w:rPr>
            <w:shd w:val="clear" w:color="auto" w:fill="F2F2F2" w:themeFill="background1" w:themeFillShade="F2"/>
            <w:rPrChange w:id="426" w:author="ABI_IT" w:date="2016-06-01T15:03:00Z">
              <w:rPr/>
            </w:rPrChange>
          </w:rPr>
          <w:t xml:space="preserve">removing the effect of sarcomere shortening velocity on </w:t>
        </w:r>
      </w:ins>
      <w:ins w:id="427" w:author="ABI_IT" w:date="2016-06-01T14:20:00Z">
        <w:r w:rsidRPr="00CB1BC9">
          <w:rPr>
            <w:shd w:val="clear" w:color="auto" w:fill="F2F2F2" w:themeFill="background1" w:themeFillShade="F2"/>
            <w:rPrChange w:id="428" w:author="ABI_IT" w:date="2016-06-01T15:03:00Z">
              <w:rPr/>
            </w:rPrChange>
          </w:rPr>
          <w:t>the</w:t>
        </w:r>
      </w:ins>
      <w:ins w:id="429" w:author="ABI_IT" w:date="2016-06-01T14:19:00Z">
        <w:r w:rsidRPr="00CB1BC9">
          <w:rPr>
            <w:shd w:val="clear" w:color="auto" w:fill="F2F2F2" w:themeFill="background1" w:themeFillShade="F2"/>
            <w:rPrChange w:id="430" w:author="ABI_IT" w:date="2016-06-01T15:03:00Z">
              <w:rPr/>
            </w:rPrChange>
          </w:rPr>
          <w:t xml:space="preserve"> </w:t>
        </w:r>
      </w:ins>
      <w:ins w:id="431" w:author="ABI_IT" w:date="2016-06-01T14:20:00Z">
        <w:r w:rsidRPr="00CB1BC9">
          <w:rPr>
            <w:shd w:val="clear" w:color="auto" w:fill="F2F2F2" w:themeFill="background1" w:themeFillShade="F2"/>
            <w:rPrChange w:id="432" w:author="ABI_IT" w:date="2016-06-01T15:03:00Z">
              <w:rPr/>
            </w:rPrChange>
          </w:rPr>
          <w:t>distortion levels of cross-bridges</w:t>
        </w:r>
      </w:ins>
      <w:ins w:id="433" w:author="ABI_IT" w:date="2016-06-01T14:21:00Z">
        <w:r w:rsidRPr="00CB1BC9">
          <w:rPr>
            <w:shd w:val="clear" w:color="auto" w:fill="F2F2F2" w:themeFill="background1" w:themeFillShade="F2"/>
            <w:rPrChange w:id="434" w:author="ABI_IT" w:date="2016-06-01T15:03:00Z">
              <w:rPr/>
            </w:rPrChange>
          </w:rPr>
          <w:t xml:space="preserve">.  In other words, despite the movement of </w:t>
        </w:r>
      </w:ins>
      <w:ins w:id="435" w:author="ABI_IT" w:date="2016-06-01T14:22:00Z">
        <w:r w:rsidRPr="00CB1BC9">
          <w:rPr>
            <w:shd w:val="clear" w:color="auto" w:fill="F2F2F2" w:themeFill="background1" w:themeFillShade="F2"/>
            <w:rPrChange w:id="436" w:author="ABI_IT" w:date="2016-06-01T15:03:00Z">
              <w:rPr/>
            </w:rPrChange>
          </w:rPr>
          <w:t>thick</w:t>
        </w:r>
      </w:ins>
      <w:ins w:id="437" w:author="ABI_IT" w:date="2016-06-01T14:21:00Z">
        <w:r w:rsidRPr="00CB1BC9">
          <w:rPr>
            <w:shd w:val="clear" w:color="auto" w:fill="F2F2F2" w:themeFill="background1" w:themeFillShade="F2"/>
            <w:rPrChange w:id="438" w:author="ABI_IT" w:date="2016-06-01T15:03:00Z">
              <w:rPr/>
            </w:rPrChange>
          </w:rPr>
          <w:t xml:space="preserve"> and thin filaments </w:t>
        </w:r>
      </w:ins>
      <w:ins w:id="439" w:author="ABI_IT" w:date="2016-06-01T14:22:00Z">
        <w:r w:rsidRPr="00CB1BC9">
          <w:rPr>
            <w:shd w:val="clear" w:color="auto" w:fill="F2F2F2" w:themeFill="background1" w:themeFillShade="F2"/>
            <w:rPrChange w:id="440" w:author="ABI_IT" w:date="2016-06-01T15:03:00Z">
              <w:rPr/>
            </w:rPrChange>
          </w:rPr>
          <w:t xml:space="preserve">past each other during shortening, the cross bridge heads were able to fully </w:t>
        </w:r>
      </w:ins>
      <w:ins w:id="441" w:author="ABI_IT" w:date="2016-06-01T14:25:00Z">
        <w:r w:rsidRPr="00CB1BC9">
          <w:rPr>
            <w:shd w:val="clear" w:color="auto" w:fill="F2F2F2" w:themeFill="background1" w:themeFillShade="F2"/>
            <w:rPrChange w:id="442" w:author="ABI_IT" w:date="2016-06-01T15:03:00Z">
              <w:rPr/>
            </w:rPrChange>
          </w:rPr>
          <w:t>distort (</w:t>
        </w:r>
      </w:ins>
      <w:ins w:id="443" w:author="ABI_IT" w:date="2016-06-01T14:22:00Z">
        <w:r w:rsidRPr="00CB1BC9">
          <w:rPr>
            <w:shd w:val="clear" w:color="auto" w:fill="F2F2F2" w:themeFill="background1" w:themeFillShade="F2"/>
            <w:rPrChange w:id="444" w:author="ABI_IT" w:date="2016-06-01T15:03:00Z">
              <w:rPr/>
            </w:rPrChange>
          </w:rPr>
          <w:t>rotate</w:t>
        </w:r>
      </w:ins>
      <w:ins w:id="445" w:author="ABI_IT" w:date="2016-06-01T14:25:00Z">
        <w:r w:rsidRPr="00CB1BC9">
          <w:rPr>
            <w:shd w:val="clear" w:color="auto" w:fill="F2F2F2" w:themeFill="background1" w:themeFillShade="F2"/>
            <w:rPrChange w:id="446" w:author="ABI_IT" w:date="2016-06-01T15:03:00Z">
              <w:rPr/>
            </w:rPrChange>
          </w:rPr>
          <w:t>)</w:t>
        </w:r>
      </w:ins>
      <w:ins w:id="447" w:author="ABI_IT" w:date="2016-06-01T14:22:00Z">
        <w:r w:rsidRPr="00CB1BC9">
          <w:rPr>
            <w:shd w:val="clear" w:color="auto" w:fill="F2F2F2" w:themeFill="background1" w:themeFillShade="F2"/>
            <w:rPrChange w:id="448" w:author="ABI_IT" w:date="2016-06-01T15:03:00Z">
              <w:rPr/>
            </w:rPrChange>
          </w:rPr>
          <w:t xml:space="preserve"> for each power-stroke completed.  </w:t>
        </w:r>
      </w:ins>
      <w:ins w:id="449" w:author="ABI_IT" w:date="2016-06-01T14:26:00Z">
        <w:r w:rsidRPr="00CB1BC9">
          <w:rPr>
            <w:shd w:val="clear" w:color="auto" w:fill="F2F2F2" w:themeFill="background1" w:themeFillShade="F2"/>
            <w:rPrChange w:id="450" w:author="ABI_IT" w:date="2016-06-01T15:03:00Z">
              <w:rPr/>
            </w:rPrChange>
          </w:rPr>
          <w:t>Thus, compared to the work-loops that contain shortening deac</w:t>
        </w:r>
        <w:r w:rsidR="001D7582" w:rsidRPr="00CB1BC9">
          <w:rPr>
            <w:shd w:val="clear" w:color="auto" w:fill="F2F2F2" w:themeFill="background1" w:themeFillShade="F2"/>
            <w:rPrChange w:id="451" w:author="ABI_IT" w:date="2016-06-01T15:03:00Z">
              <w:rPr/>
            </w:rPrChange>
          </w:rPr>
          <w:t xml:space="preserve">tivation, distortion values </w:t>
        </w:r>
      </w:ins>
      <w:ins w:id="452" w:author="ABI_IT" w:date="2016-06-01T14:28:00Z">
        <w:r w:rsidR="001D7582" w:rsidRPr="00CB1BC9">
          <w:rPr>
            <w:shd w:val="clear" w:color="auto" w:fill="F2F2F2" w:themeFill="background1" w:themeFillShade="F2"/>
            <w:rPrChange w:id="453" w:author="ABI_IT" w:date="2016-06-01T15:03:00Z">
              <w:rPr/>
            </w:rPrChange>
          </w:rPr>
          <w:t xml:space="preserve">are constant and high.  Along with the large initial overlap fraction, these high distortion values result in a large number of cross-bridges </w:t>
        </w:r>
      </w:ins>
      <w:ins w:id="454" w:author="ABI_IT" w:date="2016-06-08T16:24:00Z">
        <w:r w:rsidR="00704AD1">
          <w:rPr>
            <w:shd w:val="clear" w:color="auto" w:fill="F2F2F2" w:themeFill="background1" w:themeFillShade="F2"/>
          </w:rPr>
          <w:t xml:space="preserve">able </w:t>
        </w:r>
      </w:ins>
      <w:ins w:id="455" w:author="ABI_IT" w:date="2016-06-01T14:28:00Z">
        <w:r w:rsidR="001D7582" w:rsidRPr="00CB1BC9">
          <w:rPr>
            <w:shd w:val="clear" w:color="auto" w:fill="F2F2F2" w:themeFill="background1" w:themeFillShade="F2"/>
            <w:rPrChange w:id="456" w:author="ABI_IT" w:date="2016-06-01T15:03:00Z">
              <w:rPr/>
            </w:rPrChange>
          </w:rPr>
          <w:t xml:space="preserve">to maximally contribute to the production of force, </w:t>
        </w:r>
      </w:ins>
      <w:del w:id="457" w:author="ABI_IT" w:date="2016-06-01T14:17:00Z">
        <w:r w:rsidR="00F12F36" w:rsidRPr="00CB1BC9" w:rsidDel="000C191E">
          <w:rPr>
            <w:shd w:val="clear" w:color="auto" w:fill="F2F2F2" w:themeFill="background1" w:themeFillShade="F2"/>
            <w:rPrChange w:id="458" w:author="ABI_IT" w:date="2016-06-01T15:03:00Z">
              <w:rPr/>
            </w:rPrChange>
          </w:rPr>
          <w:delText>The removal of velocity dependence from the two cross-bridge kinetic rate constants (</w:delText>
        </w:r>
        <w:r w:rsidR="00F12F36" w:rsidRPr="00CB1BC9" w:rsidDel="000C191E">
          <w:rPr>
            <w:i/>
            <w:shd w:val="clear" w:color="auto" w:fill="F2F2F2" w:themeFill="background1" w:themeFillShade="F2"/>
            <w:rPrChange w:id="459" w:author="ABI_IT" w:date="2016-06-01T15:03:00Z">
              <w:rPr>
                <w:i/>
              </w:rPr>
            </w:rPrChange>
          </w:rPr>
          <w:delText>h</w:delText>
        </w:r>
        <w:r w:rsidR="00F12F36" w:rsidRPr="00CB1BC9" w:rsidDel="000C191E">
          <w:rPr>
            <w:i/>
            <w:shd w:val="clear" w:color="auto" w:fill="F2F2F2" w:themeFill="background1" w:themeFillShade="F2"/>
            <w:vertAlign w:val="subscript"/>
            <w:rPrChange w:id="460" w:author="ABI_IT" w:date="2016-06-01T15:03:00Z">
              <w:rPr>
                <w:i/>
                <w:vertAlign w:val="subscript"/>
              </w:rPr>
            </w:rPrChange>
          </w:rPr>
          <w:delText>fT</w:delText>
        </w:r>
        <w:r w:rsidR="00F12F36" w:rsidRPr="00CB1BC9" w:rsidDel="000C191E">
          <w:rPr>
            <w:shd w:val="clear" w:color="auto" w:fill="F2F2F2" w:themeFill="background1" w:themeFillShade="F2"/>
            <w:rPrChange w:id="461" w:author="ABI_IT" w:date="2016-06-01T15:03:00Z">
              <w:rPr/>
            </w:rPrChange>
          </w:rPr>
          <w:delText xml:space="preserve"> and </w:delText>
        </w:r>
        <w:r w:rsidR="00F12F36" w:rsidRPr="00CB1BC9" w:rsidDel="000C191E">
          <w:rPr>
            <w:i/>
            <w:shd w:val="clear" w:color="auto" w:fill="F2F2F2" w:themeFill="background1" w:themeFillShade="F2"/>
            <w:rPrChange w:id="462" w:author="ABI_IT" w:date="2016-06-01T15:03:00Z">
              <w:rPr>
                <w:i/>
              </w:rPr>
            </w:rPrChange>
          </w:rPr>
          <w:delText>g</w:delText>
        </w:r>
        <w:r w:rsidR="00F12F36" w:rsidRPr="00CB1BC9" w:rsidDel="000C191E">
          <w:rPr>
            <w:i/>
            <w:shd w:val="clear" w:color="auto" w:fill="F2F2F2" w:themeFill="background1" w:themeFillShade="F2"/>
            <w:vertAlign w:val="subscript"/>
            <w:rPrChange w:id="463" w:author="ABI_IT" w:date="2016-06-01T15:03:00Z">
              <w:rPr>
                <w:i/>
                <w:vertAlign w:val="subscript"/>
              </w:rPr>
            </w:rPrChange>
          </w:rPr>
          <w:delText>xbT</w:delText>
        </w:r>
        <w:r w:rsidR="00F12F36" w:rsidRPr="00CB1BC9" w:rsidDel="000C191E">
          <w:rPr>
            <w:shd w:val="clear" w:color="auto" w:fill="F2F2F2" w:themeFill="background1" w:themeFillShade="F2"/>
            <w:rPrChange w:id="464" w:author="ABI_IT" w:date="2016-06-01T15:03:00Z">
              <w:rPr/>
            </w:rPrChange>
          </w:rPr>
          <w:delText>) decreases the rate of cross-bridge detachment (</w:delText>
        </w:r>
        <w:r w:rsidR="00385572" w:rsidRPr="00CB1BC9" w:rsidDel="000C191E">
          <w:rPr>
            <w:shd w:val="clear" w:color="auto" w:fill="F2F2F2" w:themeFill="background1" w:themeFillShade="F2"/>
            <w:rPrChange w:id="465" w:author="ABI_IT" w:date="2016-06-01T15:03:00Z">
              <w:rPr/>
            </w:rPrChange>
          </w:rPr>
          <w:delText>Figure 8</w:delText>
        </w:r>
        <w:r w:rsidR="00F12F36" w:rsidRPr="00CB1BC9" w:rsidDel="000C191E">
          <w:rPr>
            <w:shd w:val="clear" w:color="auto" w:fill="F2F2F2" w:themeFill="background1" w:themeFillShade="F2"/>
            <w:rPrChange w:id="466" w:author="ABI_IT" w:date="2016-06-01T15:03:00Z">
              <w:rPr/>
            </w:rPrChange>
          </w:rPr>
          <w:delText>A)</w:delText>
        </w:r>
        <w:r w:rsidR="00F82BC2" w:rsidRPr="00CB1BC9" w:rsidDel="000C191E">
          <w:rPr>
            <w:shd w:val="clear" w:color="auto" w:fill="F2F2F2" w:themeFill="background1" w:themeFillShade="F2"/>
            <w:rPrChange w:id="467" w:author="ABI_IT" w:date="2016-06-01T15:03:00Z">
              <w:rPr/>
            </w:rPrChange>
          </w:rPr>
          <w:delText xml:space="preserve">.  The cross-bridges remain in the strongly-bound states, </w:delText>
        </w:r>
        <w:r w:rsidR="00F82BC2" w:rsidRPr="00CB1BC9" w:rsidDel="000C191E">
          <w:rPr>
            <w:i/>
            <w:shd w:val="clear" w:color="auto" w:fill="F2F2F2" w:themeFill="background1" w:themeFillShade="F2"/>
            <w:rPrChange w:id="468" w:author="ABI_IT" w:date="2016-06-01T15:03:00Z">
              <w:rPr>
                <w:i/>
              </w:rPr>
            </w:rPrChange>
          </w:rPr>
          <w:delText>XBpostR</w:delText>
        </w:r>
        <w:r w:rsidR="00F82BC2" w:rsidRPr="00CB1BC9" w:rsidDel="000C191E">
          <w:rPr>
            <w:shd w:val="clear" w:color="auto" w:fill="F2F2F2" w:themeFill="background1" w:themeFillShade="F2"/>
            <w:rPrChange w:id="469" w:author="ABI_IT" w:date="2016-06-01T15:03:00Z">
              <w:rPr/>
            </w:rPrChange>
          </w:rPr>
          <w:delText xml:space="preserve"> and </w:delText>
        </w:r>
        <w:r w:rsidR="00F82BC2" w:rsidRPr="00CB1BC9" w:rsidDel="000C191E">
          <w:rPr>
            <w:i/>
            <w:shd w:val="clear" w:color="auto" w:fill="F2F2F2" w:themeFill="background1" w:themeFillShade="F2"/>
            <w:rPrChange w:id="470" w:author="ABI_IT" w:date="2016-06-01T15:03:00Z">
              <w:rPr>
                <w:i/>
              </w:rPr>
            </w:rPrChange>
          </w:rPr>
          <w:delText>XBpreR</w:delText>
        </w:r>
        <w:r w:rsidR="00F82BC2" w:rsidRPr="00CB1BC9" w:rsidDel="000C191E">
          <w:rPr>
            <w:shd w:val="clear" w:color="auto" w:fill="F2F2F2" w:themeFill="background1" w:themeFillShade="F2"/>
            <w:rPrChange w:id="471" w:author="ABI_IT" w:date="2016-06-01T15:03:00Z">
              <w:rPr/>
            </w:rPrChange>
          </w:rPr>
          <w:delText xml:space="preserve">, for longer and hence can generate a </w:delText>
        </w:r>
        <w:r w:rsidR="00F82BC2" w:rsidRPr="00CB1BC9" w:rsidDel="000C191E">
          <w:rPr>
            <w:shd w:val="clear" w:color="auto" w:fill="F2F2F2" w:themeFill="background1" w:themeFillShade="F2"/>
            <w:rPrChange w:id="472" w:author="ABI_IT" w:date="2016-06-01T15:03:00Z">
              <w:rPr/>
            </w:rPrChange>
          </w:rPr>
          <w:lastRenderedPageBreak/>
          <w:delText xml:space="preserve">greater level of active stress, particularly at the onset of shortening (Figure </w:delText>
        </w:r>
        <w:r w:rsidR="00385572" w:rsidRPr="00CB1BC9" w:rsidDel="000C191E">
          <w:rPr>
            <w:shd w:val="clear" w:color="auto" w:fill="F2F2F2" w:themeFill="background1" w:themeFillShade="F2"/>
            <w:rPrChange w:id="473" w:author="ABI_IT" w:date="2016-06-01T15:03:00Z">
              <w:rPr/>
            </w:rPrChange>
          </w:rPr>
          <w:delText>8</w:delText>
        </w:r>
        <w:r w:rsidR="00F82BC2" w:rsidRPr="00CB1BC9" w:rsidDel="000C191E">
          <w:rPr>
            <w:shd w:val="clear" w:color="auto" w:fill="F2F2F2" w:themeFill="background1" w:themeFillShade="F2"/>
            <w:rPrChange w:id="474" w:author="ABI_IT" w:date="2016-06-01T15:03:00Z">
              <w:rPr/>
            </w:rPrChange>
          </w:rPr>
          <w:delText xml:space="preserve">B). </w:delText>
        </w:r>
      </w:del>
      <w:del w:id="475" w:author="ABI_IT" w:date="2016-06-01T14:48:00Z">
        <w:r w:rsidR="00F82BC2" w:rsidRPr="00CB1BC9" w:rsidDel="00A47686">
          <w:rPr>
            <w:shd w:val="clear" w:color="auto" w:fill="F2F2F2" w:themeFill="background1" w:themeFillShade="F2"/>
            <w:rPrChange w:id="476" w:author="ABI_IT" w:date="2016-06-01T15:03:00Z">
              <w:rPr/>
            </w:rPrChange>
          </w:rPr>
          <w:delText>This culminates</w:delText>
        </w:r>
      </w:del>
      <w:ins w:id="477" w:author="ABI_IT" w:date="2016-06-01T14:48:00Z">
        <w:r w:rsidR="00A47686" w:rsidRPr="00CB1BC9">
          <w:rPr>
            <w:shd w:val="clear" w:color="auto" w:fill="F2F2F2" w:themeFill="background1" w:themeFillShade="F2"/>
            <w:rPrChange w:id="478" w:author="ABI_IT" w:date="2016-06-01T15:03:00Z">
              <w:rPr>
                <w:color w:val="FF0000"/>
              </w:rPr>
            </w:rPrChange>
          </w:rPr>
          <w:t>Culminating</w:t>
        </w:r>
      </w:ins>
      <w:r w:rsidR="00F82BC2" w:rsidRPr="00CB1BC9">
        <w:rPr>
          <w:shd w:val="clear" w:color="auto" w:fill="F2F2F2" w:themeFill="background1" w:themeFillShade="F2"/>
          <w:rPrChange w:id="479" w:author="ABI_IT" w:date="2016-06-01T15:03:00Z">
            <w:rPr/>
          </w:rPrChange>
        </w:rPr>
        <w:t xml:space="preserve"> in </w:t>
      </w:r>
      <w:ins w:id="480" w:author="ABI_IT" w:date="2016-06-08T16:42:00Z">
        <w:r w:rsidR="00704AD1">
          <w:rPr>
            <w:shd w:val="clear" w:color="auto" w:fill="F2F2F2" w:themeFill="background1" w:themeFillShade="F2"/>
          </w:rPr>
          <w:t xml:space="preserve">greater total force, </w:t>
        </w:r>
      </w:ins>
      <w:r w:rsidR="00F82BC2" w:rsidRPr="00CB1BC9">
        <w:rPr>
          <w:shd w:val="clear" w:color="auto" w:fill="F2F2F2" w:themeFill="background1" w:themeFillShade="F2"/>
          <w:rPrChange w:id="481" w:author="ABI_IT" w:date="2016-06-01T15:03:00Z">
            <w:rPr/>
          </w:rPrChange>
        </w:rPr>
        <w:t>a greater shortening velocity (</w:t>
      </w:r>
      <w:ins w:id="482" w:author="ABI_IT" w:date="2016-06-01T14:49:00Z">
        <w:r w:rsidR="00A47686" w:rsidRPr="00CB1BC9">
          <w:rPr>
            <w:shd w:val="clear" w:color="auto" w:fill="F2F2F2" w:themeFill="background1" w:themeFillShade="F2"/>
            <w:rPrChange w:id="483" w:author="ABI_IT" w:date="2016-06-01T15:03:00Z">
              <w:rPr/>
            </w:rPrChange>
          </w:rPr>
          <w:fldChar w:fldCharType="begin"/>
        </w:r>
        <w:r w:rsidR="00A47686" w:rsidRPr="00CB1BC9">
          <w:rPr>
            <w:shd w:val="clear" w:color="auto" w:fill="F2F2F2" w:themeFill="background1" w:themeFillShade="F2"/>
            <w:rPrChange w:id="484" w:author="ABI_IT" w:date="2016-06-01T15:03:00Z">
              <w:rPr/>
            </w:rPrChange>
          </w:rPr>
          <w:instrText xml:space="preserve"> REF _Ref452555898 \h </w:instrText>
        </w:r>
      </w:ins>
      <w:r w:rsidR="00CB1BC9">
        <w:rPr>
          <w:shd w:val="clear" w:color="auto" w:fill="F2F2F2" w:themeFill="background1" w:themeFillShade="F2"/>
        </w:rPr>
        <w:instrText xml:space="preserve"> \* MERGEFORMAT </w:instrText>
      </w:r>
      <w:r w:rsidR="00A47686" w:rsidRPr="00CB1BC9">
        <w:rPr>
          <w:shd w:val="clear" w:color="auto" w:fill="F2F2F2" w:themeFill="background1" w:themeFillShade="F2"/>
          <w:rPrChange w:id="485" w:author="ABI_IT" w:date="2016-06-01T15:03:00Z">
            <w:rPr>
              <w:shd w:val="clear" w:color="auto" w:fill="F2F2F2" w:themeFill="background1" w:themeFillShade="F2"/>
            </w:rPr>
          </w:rPrChange>
        </w:rPr>
      </w:r>
      <w:r w:rsidR="00A47686" w:rsidRPr="00CB1BC9">
        <w:rPr>
          <w:shd w:val="clear" w:color="auto" w:fill="F2F2F2" w:themeFill="background1" w:themeFillShade="F2"/>
          <w:rPrChange w:id="486" w:author="ABI_IT" w:date="2016-06-01T15:03:00Z">
            <w:rPr/>
          </w:rPrChange>
        </w:rPr>
        <w:fldChar w:fldCharType="separate"/>
      </w:r>
      <w:commentRangeStart w:id="487"/>
      <w:ins w:id="488" w:author="ABI_IT" w:date="2016-10-27T09:49:00Z">
        <w:r w:rsidR="00FB50E8" w:rsidRPr="00FB50E8">
          <w:rPr>
            <w:shd w:val="clear" w:color="auto" w:fill="F2F2F2" w:themeFill="background1" w:themeFillShade="F2"/>
            <w:rPrChange w:id="489" w:author="ABI_IT" w:date="2016-10-27T09:49:00Z">
              <w:rPr/>
            </w:rPrChange>
          </w:rPr>
          <w:t>Figure</w:t>
        </w:r>
        <w:commentRangeEnd w:id="487"/>
        <w:r w:rsidR="00FB50E8" w:rsidRPr="00FB50E8">
          <w:rPr>
            <w:shd w:val="clear" w:color="auto" w:fill="F2F2F2" w:themeFill="background1" w:themeFillShade="F2"/>
            <w:rPrChange w:id="490" w:author="ABI_IT" w:date="2016-10-27T09:49:00Z">
              <w:rPr/>
            </w:rPrChange>
          </w:rPr>
          <w:t xml:space="preserve"> </w:t>
        </w:r>
        <w:r w:rsidR="00FB50E8" w:rsidRPr="00FB50E8">
          <w:rPr>
            <w:noProof/>
            <w:shd w:val="clear" w:color="auto" w:fill="F2F2F2" w:themeFill="background1" w:themeFillShade="F2"/>
            <w:rPrChange w:id="491" w:author="ABI_IT" w:date="2016-10-27T09:49:00Z">
              <w:rPr>
                <w:noProof/>
              </w:rPr>
            </w:rPrChange>
          </w:rPr>
          <w:t>11</w:t>
        </w:r>
      </w:ins>
      <w:ins w:id="492" w:author="ABI_IT" w:date="2016-06-01T14:49:00Z">
        <w:r w:rsidR="00A47686" w:rsidRPr="00CB1BC9">
          <w:rPr>
            <w:shd w:val="clear" w:color="auto" w:fill="F2F2F2" w:themeFill="background1" w:themeFillShade="F2"/>
            <w:rPrChange w:id="493" w:author="ABI_IT" w:date="2016-06-01T15:03:00Z">
              <w:rPr/>
            </w:rPrChange>
          </w:rPr>
          <w:fldChar w:fldCharType="end"/>
        </w:r>
        <w:r w:rsidR="00A47686" w:rsidRPr="00CB1BC9">
          <w:rPr>
            <w:shd w:val="clear" w:color="auto" w:fill="F2F2F2" w:themeFill="background1" w:themeFillShade="F2"/>
            <w:rPrChange w:id="494" w:author="ABI_IT" w:date="2016-06-01T15:03:00Z">
              <w:rPr/>
            </w:rPrChange>
          </w:rPr>
          <w:t xml:space="preserve"> C</w:t>
        </w:r>
      </w:ins>
      <w:del w:id="495" w:author="ABI_IT" w:date="2016-06-01T14:49:00Z">
        <w:r w:rsidR="00F82BC2" w:rsidRPr="00CB1BC9" w:rsidDel="00A47686">
          <w:rPr>
            <w:shd w:val="clear" w:color="auto" w:fill="F2F2F2" w:themeFill="background1" w:themeFillShade="F2"/>
            <w:rPrChange w:id="496" w:author="ABI_IT" w:date="2016-06-01T15:03:00Z">
              <w:rPr/>
            </w:rPrChange>
          </w:rPr>
          <w:delText xml:space="preserve">Figure </w:delText>
        </w:r>
        <w:r w:rsidR="00385572" w:rsidRPr="00CB1BC9" w:rsidDel="00A47686">
          <w:rPr>
            <w:shd w:val="clear" w:color="auto" w:fill="F2F2F2" w:themeFill="background1" w:themeFillShade="F2"/>
            <w:rPrChange w:id="497" w:author="ABI_IT" w:date="2016-06-01T15:03:00Z">
              <w:rPr/>
            </w:rPrChange>
          </w:rPr>
          <w:delText>8</w:delText>
        </w:r>
        <w:r w:rsidR="00EC21E0" w:rsidRPr="00CB1BC9" w:rsidDel="00A47686">
          <w:rPr>
            <w:shd w:val="clear" w:color="auto" w:fill="F2F2F2" w:themeFill="background1" w:themeFillShade="F2"/>
            <w:rPrChange w:id="498" w:author="ABI_IT" w:date="2016-06-01T15:03:00Z">
              <w:rPr/>
            </w:rPrChange>
          </w:rPr>
          <w:delText>C</w:delText>
        </w:r>
      </w:del>
      <w:r w:rsidR="00EC21E0" w:rsidRPr="00CB1BC9">
        <w:rPr>
          <w:shd w:val="clear" w:color="auto" w:fill="F2F2F2" w:themeFill="background1" w:themeFillShade="F2"/>
          <w:rPrChange w:id="499" w:author="ABI_IT" w:date="2016-06-01T15:03:00Z">
            <w:rPr/>
          </w:rPrChange>
        </w:rPr>
        <w:t xml:space="preserve">), </w:t>
      </w:r>
      <w:r w:rsidR="00F82BC2" w:rsidRPr="00CB1BC9">
        <w:rPr>
          <w:shd w:val="clear" w:color="auto" w:fill="F2F2F2" w:themeFill="background1" w:themeFillShade="F2"/>
          <w:rPrChange w:id="500" w:author="ABI_IT" w:date="2016-06-01T15:03:00Z">
            <w:rPr/>
          </w:rPrChange>
        </w:rPr>
        <w:t>greater overall muscle shortening (</w:t>
      </w:r>
      <w:ins w:id="501" w:author="ABI_IT" w:date="2016-06-01T14:49:00Z">
        <w:r w:rsidR="00A47686" w:rsidRPr="00CB1BC9">
          <w:rPr>
            <w:shd w:val="clear" w:color="auto" w:fill="F2F2F2" w:themeFill="background1" w:themeFillShade="F2"/>
            <w:rPrChange w:id="502" w:author="ABI_IT" w:date="2016-06-01T15:03:00Z">
              <w:rPr/>
            </w:rPrChange>
          </w:rPr>
          <w:fldChar w:fldCharType="begin"/>
        </w:r>
        <w:r w:rsidR="00A47686" w:rsidRPr="00CB1BC9">
          <w:rPr>
            <w:shd w:val="clear" w:color="auto" w:fill="F2F2F2" w:themeFill="background1" w:themeFillShade="F2"/>
            <w:rPrChange w:id="503" w:author="ABI_IT" w:date="2016-06-01T15:03:00Z">
              <w:rPr/>
            </w:rPrChange>
          </w:rPr>
          <w:instrText xml:space="preserve"> REF _Ref452555898 \h </w:instrText>
        </w:r>
      </w:ins>
      <w:r w:rsidR="00CB1BC9">
        <w:rPr>
          <w:shd w:val="clear" w:color="auto" w:fill="F2F2F2" w:themeFill="background1" w:themeFillShade="F2"/>
        </w:rPr>
        <w:instrText xml:space="preserve"> \* MERGEFORMAT </w:instrText>
      </w:r>
      <w:r w:rsidR="00A47686" w:rsidRPr="00CB1BC9">
        <w:rPr>
          <w:shd w:val="clear" w:color="auto" w:fill="F2F2F2" w:themeFill="background1" w:themeFillShade="F2"/>
          <w:rPrChange w:id="504" w:author="ABI_IT" w:date="2016-06-01T15:03:00Z">
            <w:rPr>
              <w:shd w:val="clear" w:color="auto" w:fill="F2F2F2" w:themeFill="background1" w:themeFillShade="F2"/>
            </w:rPr>
          </w:rPrChange>
        </w:rPr>
      </w:r>
      <w:r w:rsidR="00A47686" w:rsidRPr="00CB1BC9">
        <w:rPr>
          <w:shd w:val="clear" w:color="auto" w:fill="F2F2F2" w:themeFill="background1" w:themeFillShade="F2"/>
          <w:rPrChange w:id="505" w:author="ABI_IT" w:date="2016-06-01T15:03:00Z">
            <w:rPr/>
          </w:rPrChange>
        </w:rPr>
        <w:fldChar w:fldCharType="separate"/>
      </w:r>
      <w:commentRangeStart w:id="506"/>
      <w:ins w:id="507" w:author="ABI_IT" w:date="2016-10-27T09:49:00Z">
        <w:r w:rsidR="00FB50E8" w:rsidRPr="00FB50E8">
          <w:rPr>
            <w:shd w:val="clear" w:color="auto" w:fill="F2F2F2" w:themeFill="background1" w:themeFillShade="F2"/>
            <w:rPrChange w:id="508" w:author="ABI_IT" w:date="2016-10-27T09:49:00Z">
              <w:rPr/>
            </w:rPrChange>
          </w:rPr>
          <w:t>Figure</w:t>
        </w:r>
        <w:commentRangeEnd w:id="506"/>
        <w:r w:rsidR="00FB50E8" w:rsidRPr="00FB50E8">
          <w:rPr>
            <w:shd w:val="clear" w:color="auto" w:fill="F2F2F2" w:themeFill="background1" w:themeFillShade="F2"/>
            <w:rPrChange w:id="509" w:author="ABI_IT" w:date="2016-10-27T09:49:00Z">
              <w:rPr/>
            </w:rPrChange>
          </w:rPr>
          <w:t xml:space="preserve"> </w:t>
        </w:r>
        <w:r w:rsidR="00FB50E8" w:rsidRPr="00FB50E8">
          <w:rPr>
            <w:noProof/>
            <w:shd w:val="clear" w:color="auto" w:fill="F2F2F2" w:themeFill="background1" w:themeFillShade="F2"/>
            <w:rPrChange w:id="510" w:author="ABI_IT" w:date="2016-10-27T09:49:00Z">
              <w:rPr>
                <w:noProof/>
              </w:rPr>
            </w:rPrChange>
          </w:rPr>
          <w:t>11</w:t>
        </w:r>
      </w:ins>
      <w:ins w:id="511" w:author="ABI_IT" w:date="2016-06-01T14:49:00Z">
        <w:r w:rsidR="00A47686" w:rsidRPr="00CB1BC9">
          <w:rPr>
            <w:shd w:val="clear" w:color="auto" w:fill="F2F2F2" w:themeFill="background1" w:themeFillShade="F2"/>
            <w:rPrChange w:id="512" w:author="ABI_IT" w:date="2016-06-01T15:03:00Z">
              <w:rPr/>
            </w:rPrChange>
          </w:rPr>
          <w:fldChar w:fldCharType="end"/>
        </w:r>
        <w:r w:rsidR="00A47686" w:rsidRPr="00CB1BC9">
          <w:rPr>
            <w:shd w:val="clear" w:color="auto" w:fill="F2F2F2" w:themeFill="background1" w:themeFillShade="F2"/>
            <w:rPrChange w:id="513" w:author="ABI_IT" w:date="2016-06-01T15:03:00Z">
              <w:rPr/>
            </w:rPrChange>
          </w:rPr>
          <w:t xml:space="preserve"> D</w:t>
        </w:r>
      </w:ins>
      <w:del w:id="514" w:author="ABI_IT" w:date="2016-06-01T14:49:00Z">
        <w:r w:rsidR="00F82BC2" w:rsidRPr="00CB1BC9" w:rsidDel="00A47686">
          <w:rPr>
            <w:shd w:val="clear" w:color="auto" w:fill="F2F2F2" w:themeFill="background1" w:themeFillShade="F2"/>
            <w:rPrChange w:id="515" w:author="ABI_IT" w:date="2016-06-01T15:03:00Z">
              <w:rPr/>
            </w:rPrChange>
          </w:rPr>
          <w:delText xml:space="preserve">Figure </w:delText>
        </w:r>
        <w:r w:rsidR="00385572" w:rsidRPr="00CB1BC9" w:rsidDel="00A47686">
          <w:rPr>
            <w:shd w:val="clear" w:color="auto" w:fill="F2F2F2" w:themeFill="background1" w:themeFillShade="F2"/>
            <w:rPrChange w:id="516" w:author="ABI_IT" w:date="2016-06-01T15:03:00Z">
              <w:rPr/>
            </w:rPrChange>
          </w:rPr>
          <w:delText>8</w:delText>
        </w:r>
        <w:r w:rsidR="00F82BC2" w:rsidRPr="00CB1BC9" w:rsidDel="00A47686">
          <w:rPr>
            <w:shd w:val="clear" w:color="auto" w:fill="F2F2F2" w:themeFill="background1" w:themeFillShade="F2"/>
            <w:rPrChange w:id="517" w:author="ABI_IT" w:date="2016-06-01T15:03:00Z">
              <w:rPr/>
            </w:rPrChange>
          </w:rPr>
          <w:delText>D</w:delText>
        </w:r>
      </w:del>
      <w:r w:rsidR="00F82BC2" w:rsidRPr="00CB1BC9">
        <w:rPr>
          <w:shd w:val="clear" w:color="auto" w:fill="F2F2F2" w:themeFill="background1" w:themeFillShade="F2"/>
          <w:rPrChange w:id="518" w:author="ABI_IT" w:date="2016-06-01T15:03:00Z">
            <w:rPr/>
          </w:rPrChange>
        </w:rPr>
        <w:t>)</w:t>
      </w:r>
      <w:r w:rsidR="00EC21E0" w:rsidRPr="00CB1BC9">
        <w:rPr>
          <w:shd w:val="clear" w:color="auto" w:fill="F2F2F2" w:themeFill="background1" w:themeFillShade="F2"/>
          <w:rPrChange w:id="519" w:author="ABI_IT" w:date="2016-06-01T15:03:00Z">
            <w:rPr/>
          </w:rPrChange>
        </w:rPr>
        <w:t xml:space="preserve"> and a</w:t>
      </w:r>
      <w:ins w:id="520" w:author="ABI_IT" w:date="2016-06-08T16:44:00Z">
        <w:r w:rsidR="00704AD1">
          <w:rPr>
            <w:shd w:val="clear" w:color="auto" w:fill="F2F2F2" w:themeFill="background1" w:themeFillShade="F2"/>
          </w:rPr>
          <w:t xml:space="preserve"> decreased duration of</w:t>
        </w:r>
      </w:ins>
      <w:r w:rsidR="00EC21E0" w:rsidRPr="00CB1BC9">
        <w:rPr>
          <w:shd w:val="clear" w:color="auto" w:fill="F2F2F2" w:themeFill="background1" w:themeFillShade="F2"/>
          <w:rPrChange w:id="521" w:author="ABI_IT" w:date="2016-06-01T15:03:00Z">
            <w:rPr/>
          </w:rPrChange>
        </w:rPr>
        <w:t xml:space="preserve"> </w:t>
      </w:r>
      <w:ins w:id="522" w:author="ABI_IT" w:date="2016-06-08T16:44:00Z">
        <w:r w:rsidR="00260F40">
          <w:rPr>
            <w:shd w:val="clear" w:color="auto" w:fill="F2F2F2" w:themeFill="background1" w:themeFillShade="F2"/>
          </w:rPr>
          <w:t xml:space="preserve">the isotonic </w:t>
        </w:r>
      </w:ins>
      <w:r w:rsidR="00EC21E0" w:rsidRPr="00CB1BC9">
        <w:rPr>
          <w:shd w:val="clear" w:color="auto" w:fill="F2F2F2" w:themeFill="background1" w:themeFillShade="F2"/>
          <w:rPrChange w:id="523" w:author="ABI_IT" w:date="2016-06-01T15:03:00Z">
            <w:rPr/>
          </w:rPrChange>
        </w:rPr>
        <w:t>shortening phase</w:t>
      </w:r>
      <w:r w:rsidR="00D1563F" w:rsidRPr="00CB1BC9">
        <w:rPr>
          <w:shd w:val="clear" w:color="auto" w:fill="F2F2F2" w:themeFill="background1" w:themeFillShade="F2"/>
          <w:rPrChange w:id="524" w:author="ABI_IT" w:date="2016-06-01T15:03:00Z">
            <w:rPr/>
          </w:rPrChange>
        </w:rPr>
        <w:t xml:space="preserve"> ( </w:t>
      </w:r>
      <w:r w:rsidR="00D1563F" w:rsidRPr="00CB1BC9">
        <w:rPr>
          <w:i/>
          <w:shd w:val="clear" w:color="auto" w:fill="F2F2F2" w:themeFill="background1" w:themeFillShade="F2"/>
          <w:rPrChange w:id="525" w:author="ABI_IT" w:date="2016-06-01T15:03:00Z">
            <w:rPr>
              <w:i/>
            </w:rPr>
          </w:rPrChange>
        </w:rPr>
        <w:t>t</w:t>
      </w:r>
      <w:r w:rsidR="00D1563F" w:rsidRPr="00CB1BC9">
        <w:rPr>
          <w:i/>
          <w:shd w:val="clear" w:color="auto" w:fill="F2F2F2" w:themeFill="background1" w:themeFillShade="F2"/>
          <w:vertAlign w:val="subscript"/>
          <w:rPrChange w:id="526" w:author="ABI_IT" w:date="2016-06-01T15:03:00Z">
            <w:rPr>
              <w:i/>
              <w:vertAlign w:val="subscript"/>
            </w:rPr>
          </w:rPrChange>
        </w:rPr>
        <w:t>1</w:t>
      </w:r>
      <w:r w:rsidR="00D1563F" w:rsidRPr="00CB1BC9">
        <w:rPr>
          <w:shd w:val="clear" w:color="auto" w:fill="F2F2F2" w:themeFill="background1" w:themeFillShade="F2"/>
          <w:rPrChange w:id="527" w:author="ABI_IT" w:date="2016-06-01T15:03:00Z">
            <w:rPr/>
          </w:rPrChange>
        </w:rPr>
        <w:t xml:space="preserve"> &lt; </w:t>
      </w:r>
      <w:r w:rsidR="00D1563F" w:rsidRPr="00CB1BC9">
        <w:rPr>
          <w:i/>
          <w:shd w:val="clear" w:color="auto" w:fill="F2F2F2" w:themeFill="background1" w:themeFillShade="F2"/>
          <w:rPrChange w:id="528" w:author="ABI_IT" w:date="2016-06-01T15:03:00Z">
            <w:rPr>
              <w:i/>
            </w:rPr>
          </w:rPrChange>
        </w:rPr>
        <w:t>t</w:t>
      </w:r>
      <w:r w:rsidR="00D1563F" w:rsidRPr="00CB1BC9">
        <w:rPr>
          <w:i/>
          <w:shd w:val="clear" w:color="auto" w:fill="F2F2F2" w:themeFill="background1" w:themeFillShade="F2"/>
          <w:vertAlign w:val="subscript"/>
          <w:rPrChange w:id="529" w:author="ABI_IT" w:date="2016-06-01T15:03:00Z">
            <w:rPr>
              <w:i/>
              <w:vertAlign w:val="subscript"/>
            </w:rPr>
          </w:rPrChange>
        </w:rPr>
        <w:t>2</w:t>
      </w:r>
      <w:r w:rsidR="00D1563F" w:rsidRPr="00CB1BC9">
        <w:rPr>
          <w:shd w:val="clear" w:color="auto" w:fill="F2F2F2" w:themeFill="background1" w:themeFillShade="F2"/>
          <w:rPrChange w:id="530" w:author="ABI_IT" w:date="2016-06-01T15:03:00Z">
            <w:rPr/>
          </w:rPrChange>
        </w:rPr>
        <w:t xml:space="preserve"> in </w:t>
      </w:r>
      <w:ins w:id="531" w:author="ABI_IT" w:date="2016-06-01T14:50:00Z">
        <w:r w:rsidR="00A47686" w:rsidRPr="00CB1BC9">
          <w:rPr>
            <w:shd w:val="clear" w:color="auto" w:fill="F2F2F2" w:themeFill="background1" w:themeFillShade="F2"/>
            <w:rPrChange w:id="532" w:author="ABI_IT" w:date="2016-06-01T15:03:00Z">
              <w:rPr/>
            </w:rPrChange>
          </w:rPr>
          <w:fldChar w:fldCharType="begin"/>
        </w:r>
        <w:r w:rsidR="00A47686" w:rsidRPr="00CB1BC9">
          <w:rPr>
            <w:shd w:val="clear" w:color="auto" w:fill="F2F2F2" w:themeFill="background1" w:themeFillShade="F2"/>
            <w:rPrChange w:id="533" w:author="ABI_IT" w:date="2016-06-01T15:03:00Z">
              <w:rPr/>
            </w:rPrChange>
          </w:rPr>
          <w:instrText xml:space="preserve"> REF _Ref452555898 \h </w:instrText>
        </w:r>
      </w:ins>
      <w:r w:rsidR="00CB1BC9">
        <w:rPr>
          <w:shd w:val="clear" w:color="auto" w:fill="F2F2F2" w:themeFill="background1" w:themeFillShade="F2"/>
        </w:rPr>
        <w:instrText xml:space="preserve"> \* MERGEFORMAT </w:instrText>
      </w:r>
      <w:r w:rsidR="00A47686" w:rsidRPr="00CB1BC9">
        <w:rPr>
          <w:shd w:val="clear" w:color="auto" w:fill="F2F2F2" w:themeFill="background1" w:themeFillShade="F2"/>
          <w:rPrChange w:id="534" w:author="ABI_IT" w:date="2016-06-01T15:03:00Z">
            <w:rPr>
              <w:shd w:val="clear" w:color="auto" w:fill="F2F2F2" w:themeFill="background1" w:themeFillShade="F2"/>
            </w:rPr>
          </w:rPrChange>
        </w:rPr>
      </w:r>
      <w:r w:rsidR="00A47686" w:rsidRPr="00CB1BC9">
        <w:rPr>
          <w:shd w:val="clear" w:color="auto" w:fill="F2F2F2" w:themeFill="background1" w:themeFillShade="F2"/>
          <w:rPrChange w:id="535" w:author="ABI_IT" w:date="2016-06-01T15:03:00Z">
            <w:rPr/>
          </w:rPrChange>
        </w:rPr>
        <w:fldChar w:fldCharType="separate"/>
      </w:r>
      <w:commentRangeStart w:id="536"/>
      <w:ins w:id="537" w:author="ABI_IT" w:date="2016-10-27T09:49:00Z">
        <w:r w:rsidR="00FB50E8" w:rsidRPr="00FB50E8">
          <w:rPr>
            <w:shd w:val="clear" w:color="auto" w:fill="F2F2F2" w:themeFill="background1" w:themeFillShade="F2"/>
            <w:rPrChange w:id="538" w:author="ABI_IT" w:date="2016-10-27T09:49:00Z">
              <w:rPr/>
            </w:rPrChange>
          </w:rPr>
          <w:t>Figure</w:t>
        </w:r>
        <w:commentRangeEnd w:id="536"/>
        <w:r w:rsidR="00FB50E8" w:rsidRPr="00FB50E8">
          <w:rPr>
            <w:shd w:val="clear" w:color="auto" w:fill="F2F2F2" w:themeFill="background1" w:themeFillShade="F2"/>
            <w:rPrChange w:id="539" w:author="ABI_IT" w:date="2016-10-27T09:49:00Z">
              <w:rPr/>
            </w:rPrChange>
          </w:rPr>
          <w:t xml:space="preserve"> </w:t>
        </w:r>
        <w:r w:rsidR="00FB50E8" w:rsidRPr="00FB50E8">
          <w:rPr>
            <w:noProof/>
            <w:shd w:val="clear" w:color="auto" w:fill="F2F2F2" w:themeFill="background1" w:themeFillShade="F2"/>
            <w:rPrChange w:id="540" w:author="ABI_IT" w:date="2016-10-27T09:49:00Z">
              <w:rPr>
                <w:noProof/>
              </w:rPr>
            </w:rPrChange>
          </w:rPr>
          <w:t>11</w:t>
        </w:r>
      </w:ins>
      <w:ins w:id="541" w:author="ABI_IT" w:date="2016-06-01T14:50:00Z">
        <w:r w:rsidR="00A47686" w:rsidRPr="00CB1BC9">
          <w:rPr>
            <w:shd w:val="clear" w:color="auto" w:fill="F2F2F2" w:themeFill="background1" w:themeFillShade="F2"/>
            <w:rPrChange w:id="542" w:author="ABI_IT" w:date="2016-06-01T15:03:00Z">
              <w:rPr/>
            </w:rPrChange>
          </w:rPr>
          <w:fldChar w:fldCharType="end"/>
        </w:r>
        <w:r w:rsidR="00A47686" w:rsidRPr="00CB1BC9">
          <w:rPr>
            <w:shd w:val="clear" w:color="auto" w:fill="F2F2F2" w:themeFill="background1" w:themeFillShade="F2"/>
            <w:rPrChange w:id="543" w:author="ABI_IT" w:date="2016-06-01T15:03:00Z">
              <w:rPr/>
            </w:rPrChange>
          </w:rPr>
          <w:t xml:space="preserve"> C</w:t>
        </w:r>
      </w:ins>
      <w:del w:id="544" w:author="ABI_IT" w:date="2016-06-01T14:50:00Z">
        <w:r w:rsidR="00D1563F" w:rsidRPr="00CB1BC9" w:rsidDel="00A47686">
          <w:rPr>
            <w:shd w:val="clear" w:color="auto" w:fill="F2F2F2" w:themeFill="background1" w:themeFillShade="F2"/>
            <w:rPrChange w:id="545" w:author="ABI_IT" w:date="2016-06-01T15:03:00Z">
              <w:rPr/>
            </w:rPrChange>
          </w:rPr>
          <w:delText>Figure 8C</w:delText>
        </w:r>
      </w:del>
      <w:r w:rsidR="00D1563F" w:rsidRPr="00CB1BC9">
        <w:rPr>
          <w:shd w:val="clear" w:color="auto" w:fill="F2F2F2" w:themeFill="background1" w:themeFillShade="F2"/>
          <w:rPrChange w:id="546" w:author="ABI_IT" w:date="2016-06-01T15:03:00Z">
            <w:rPr/>
          </w:rPrChange>
        </w:rPr>
        <w:t>)</w:t>
      </w:r>
      <w:r w:rsidR="00EC21E0" w:rsidRPr="00CB1BC9">
        <w:rPr>
          <w:shd w:val="clear" w:color="auto" w:fill="F2F2F2" w:themeFill="background1" w:themeFillShade="F2"/>
          <w:rPrChange w:id="547" w:author="ABI_IT" w:date="2016-06-01T15:03:00Z">
            <w:rPr/>
          </w:rPrChange>
        </w:rPr>
        <w:t xml:space="preserve">.  </w:t>
      </w:r>
      <w:proofErr w:type="gramStart"/>
      <w:ins w:id="548" w:author="ABI_IT" w:date="2016-06-01T14:53:00Z">
        <w:r w:rsidR="0003063B" w:rsidRPr="00CB1BC9">
          <w:rPr>
            <w:shd w:val="clear" w:color="auto" w:fill="F2F2F2" w:themeFill="background1" w:themeFillShade="F2"/>
            <w:rPrChange w:id="549" w:author="ABI_IT" w:date="2016-06-01T15:03:00Z">
              <w:rPr/>
            </w:rPrChange>
          </w:rPr>
          <w:t xml:space="preserve">The inflated sarcomere shortening velocity results in the work-loop reaching the isometric end-systolic sarcomere length </w:t>
        </w:r>
      </w:ins>
      <w:ins w:id="550" w:author="ABI_IT" w:date="2016-06-01T14:56:00Z">
        <w:r w:rsidR="0003063B" w:rsidRPr="00CB1BC9">
          <w:rPr>
            <w:shd w:val="clear" w:color="auto" w:fill="F2F2F2" w:themeFill="background1" w:themeFillShade="F2"/>
            <w:rPrChange w:id="551" w:author="ABI_IT" w:date="2016-06-01T15:03:00Z">
              <w:rPr/>
            </w:rPrChange>
          </w:rPr>
          <w:t>so quickly that intracellular Ca</w:t>
        </w:r>
      </w:ins>
      <w:ins w:id="552" w:author="ABI_IT" w:date="2016-06-01T14:57:00Z">
        <w:r w:rsidR="0003063B" w:rsidRPr="00CB1BC9">
          <w:rPr>
            <w:shd w:val="clear" w:color="auto" w:fill="F2F2F2" w:themeFill="background1" w:themeFillShade="F2"/>
            <w:vertAlign w:val="superscript"/>
            <w:rPrChange w:id="553" w:author="ABI_IT" w:date="2016-06-01T15:03:00Z">
              <w:rPr>
                <w:vertAlign w:val="superscript"/>
              </w:rPr>
            </w:rPrChange>
          </w:rPr>
          <w:t xml:space="preserve">2+ </w:t>
        </w:r>
        <w:r w:rsidR="0003063B" w:rsidRPr="00CB1BC9">
          <w:rPr>
            <w:shd w:val="clear" w:color="auto" w:fill="F2F2F2" w:themeFill="background1" w:themeFillShade="F2"/>
            <w:rPrChange w:id="554" w:author="ABI_IT" w:date="2016-06-01T15:03:00Z">
              <w:rPr/>
            </w:rPrChange>
          </w:rPr>
          <w:t>levels are still high and the sarcomere shortening velocity itself is still relatively large</w:t>
        </w:r>
      </w:ins>
      <w:ins w:id="555" w:author="ABI_IT" w:date="2016-06-01T14:58:00Z">
        <w:r w:rsidR="0003063B" w:rsidRPr="00CB1BC9">
          <w:rPr>
            <w:shd w:val="clear" w:color="auto" w:fill="F2F2F2" w:themeFill="background1" w:themeFillShade="F2"/>
            <w:rPrChange w:id="556" w:author="ABI_IT" w:date="2016-06-01T15:03:00Z">
              <w:rPr/>
            </w:rPrChange>
          </w:rPr>
          <w:t>.</w:t>
        </w:r>
        <w:proofErr w:type="gramEnd"/>
        <w:r w:rsidR="0003063B" w:rsidRPr="00CB1BC9">
          <w:rPr>
            <w:shd w:val="clear" w:color="auto" w:fill="F2F2F2" w:themeFill="background1" w:themeFillShade="F2"/>
            <w:rPrChange w:id="557" w:author="ABI_IT" w:date="2016-06-01T15:03:00Z">
              <w:rPr/>
            </w:rPrChange>
          </w:rPr>
          <w:t xml:space="preserve">  </w:t>
        </w:r>
        <w:r w:rsidR="00C54703" w:rsidRPr="00CB1BC9">
          <w:rPr>
            <w:shd w:val="clear" w:color="auto" w:fill="F2F2F2" w:themeFill="background1" w:themeFillShade="F2"/>
            <w:rPrChange w:id="558" w:author="ABI_IT" w:date="2016-06-01T15:03:00Z">
              <w:rPr/>
            </w:rPrChange>
          </w:rPr>
          <w:t>In other words, the overlap fraction in an isometric scenario would be too small to maintain the afterload; however, the high levels of intracellular Ca</w:t>
        </w:r>
      </w:ins>
      <w:ins w:id="559" w:author="ABI_IT" w:date="2016-06-01T15:00:00Z">
        <w:r w:rsidR="00C54703" w:rsidRPr="00CB1BC9">
          <w:rPr>
            <w:shd w:val="clear" w:color="auto" w:fill="F2F2F2" w:themeFill="background1" w:themeFillShade="F2"/>
            <w:vertAlign w:val="superscript"/>
            <w:rPrChange w:id="560" w:author="ABI_IT" w:date="2016-06-01T15:03:00Z">
              <w:rPr>
                <w:vertAlign w:val="superscript"/>
              </w:rPr>
            </w:rPrChange>
          </w:rPr>
          <w:t xml:space="preserve">2+ </w:t>
        </w:r>
        <w:r w:rsidR="00C54703" w:rsidRPr="00CB1BC9">
          <w:rPr>
            <w:shd w:val="clear" w:color="auto" w:fill="F2F2F2" w:themeFill="background1" w:themeFillShade="F2"/>
            <w:rPrChange w:id="561" w:author="ABI_IT" w:date="2016-06-01T15:03:00Z">
              <w:rPr/>
            </w:rPrChange>
          </w:rPr>
          <w:t xml:space="preserve">and nonzero sarcomere shortening velocity allows force to be maintained and sarcomere length to decrease.  The result is a work-loop end-systolic curve that is shifts to the left and actually surpasses the isometric end systolic curve.  </w:t>
        </w:r>
      </w:ins>
      <w:ins w:id="562" w:author="ABI_IT" w:date="2016-06-01T14:53:00Z">
        <w:r w:rsidR="0003063B" w:rsidRPr="00CB1BC9">
          <w:rPr>
            <w:shd w:val="clear" w:color="auto" w:fill="F2F2F2" w:themeFill="background1" w:themeFillShade="F2"/>
            <w:rPrChange w:id="563" w:author="ABI_IT" w:date="2016-06-01T15:03:00Z">
              <w:rPr/>
            </w:rPrChange>
          </w:rPr>
          <w:t xml:space="preserve"> </w:t>
        </w:r>
      </w:ins>
      <w:del w:id="564" w:author="ABI_IT" w:date="2016-06-01T14:53:00Z">
        <w:r w:rsidR="00D1563F" w:rsidDel="0003063B">
          <w:delText xml:space="preserve">As a result, </w:delText>
        </w:r>
      </w:del>
    </w:p>
    <w:p w:rsidR="00BB1E76" w:rsidRDefault="00D1563F" w:rsidP="00815260">
      <w:proofErr w:type="gramStart"/>
      <w:r>
        <w:t>end-systole</w:t>
      </w:r>
      <w:proofErr w:type="gramEnd"/>
      <w:r>
        <w:t xml:space="preserve"> is reached much earlier in the absence of velocity-dependence.  </w:t>
      </w:r>
      <w:r w:rsidR="00BB1E76">
        <w:t xml:space="preserve">The leftward shift of the work-loop end-systolic curve </w:t>
      </w:r>
      <w:r w:rsidR="00F82BC2">
        <w:t xml:space="preserve">in Figure 7 </w:t>
      </w:r>
      <w:r w:rsidR="000E6525">
        <w:t>i</w:t>
      </w:r>
      <w:r w:rsidR="00BB1E76">
        <w:t xml:space="preserve">s due to </w:t>
      </w:r>
      <w:r w:rsidR="00BB1E76" w:rsidRPr="00A2116D">
        <w:rPr>
          <w:color w:val="FF0000"/>
          <w:rPrChange w:id="565" w:author="ABI_IT" w:date="2016-06-01T14:10:00Z">
            <w:rPr/>
          </w:rPrChange>
        </w:rPr>
        <w:t>the inactivation of velocity</w:t>
      </w:r>
      <w:r w:rsidR="00D109B9" w:rsidRPr="00A2116D">
        <w:rPr>
          <w:color w:val="FF0000"/>
          <w:rPrChange w:id="566" w:author="ABI_IT" w:date="2016-06-01T14:10:00Z">
            <w:rPr/>
          </w:rPrChange>
        </w:rPr>
        <w:t>-</w:t>
      </w:r>
      <w:r w:rsidR="00BB1E76" w:rsidRPr="00A2116D">
        <w:rPr>
          <w:color w:val="FF0000"/>
          <w:rPrChange w:id="567" w:author="ABI_IT" w:date="2016-06-01T14:10:00Z">
            <w:rPr/>
          </w:rPrChange>
        </w:rPr>
        <w:t>dependence from both kinetic rate constants</w:t>
      </w:r>
      <w:r w:rsidR="00F82BC2" w:rsidRPr="00A2116D">
        <w:rPr>
          <w:color w:val="FF0000"/>
          <w:rPrChange w:id="568" w:author="ABI_IT" w:date="2016-06-01T14:10:00Z">
            <w:rPr/>
          </w:rPrChange>
        </w:rPr>
        <w:t xml:space="preserve"> (</w:t>
      </w:r>
      <w:proofErr w:type="spellStart"/>
      <w:r w:rsidR="00F82BC2" w:rsidRPr="00A2116D">
        <w:rPr>
          <w:i/>
          <w:color w:val="FF0000"/>
          <w:rPrChange w:id="569" w:author="ABI_IT" w:date="2016-06-01T14:10:00Z">
            <w:rPr>
              <w:i/>
            </w:rPr>
          </w:rPrChange>
        </w:rPr>
        <w:t>h</w:t>
      </w:r>
      <w:r w:rsidR="00F82BC2" w:rsidRPr="00A2116D">
        <w:rPr>
          <w:i/>
          <w:color w:val="FF0000"/>
          <w:vertAlign w:val="subscript"/>
          <w:rPrChange w:id="570" w:author="ABI_IT" w:date="2016-06-01T14:10:00Z">
            <w:rPr>
              <w:i/>
              <w:vertAlign w:val="subscript"/>
            </w:rPr>
          </w:rPrChange>
        </w:rPr>
        <w:t>fT</w:t>
      </w:r>
      <w:proofErr w:type="spellEnd"/>
      <w:r w:rsidR="00F82BC2" w:rsidRPr="00A2116D">
        <w:rPr>
          <w:color w:val="FF0000"/>
          <w:rPrChange w:id="571" w:author="ABI_IT" w:date="2016-06-01T14:10:00Z">
            <w:rPr/>
          </w:rPrChange>
        </w:rPr>
        <w:t xml:space="preserve"> and </w:t>
      </w:r>
      <w:proofErr w:type="spellStart"/>
      <w:r w:rsidR="00F82BC2" w:rsidRPr="00A2116D">
        <w:rPr>
          <w:i/>
          <w:color w:val="FF0000"/>
          <w:rPrChange w:id="572" w:author="ABI_IT" w:date="2016-06-01T14:10:00Z">
            <w:rPr>
              <w:i/>
            </w:rPr>
          </w:rPrChange>
        </w:rPr>
        <w:t>g</w:t>
      </w:r>
      <w:r w:rsidR="00F82BC2" w:rsidRPr="00A2116D">
        <w:rPr>
          <w:i/>
          <w:color w:val="FF0000"/>
          <w:vertAlign w:val="subscript"/>
          <w:rPrChange w:id="573" w:author="ABI_IT" w:date="2016-06-01T14:10:00Z">
            <w:rPr>
              <w:i/>
              <w:vertAlign w:val="subscript"/>
            </w:rPr>
          </w:rPrChange>
        </w:rPr>
        <w:t>xbT</w:t>
      </w:r>
      <w:proofErr w:type="spellEnd"/>
      <w:r w:rsidR="00F82BC2" w:rsidRPr="00A2116D">
        <w:rPr>
          <w:color w:val="FF0000"/>
          <w:rPrChange w:id="574" w:author="ABI_IT" w:date="2016-06-01T14:10:00Z">
            <w:rPr/>
          </w:rPrChange>
        </w:rPr>
        <w:t>)</w:t>
      </w:r>
      <w:r w:rsidR="00BB1E76" w:rsidRPr="00A2116D">
        <w:rPr>
          <w:color w:val="FF0000"/>
          <w:rPrChange w:id="575" w:author="ABI_IT" w:date="2016-06-01T14:10:00Z">
            <w:rPr/>
          </w:rPrChange>
        </w:rPr>
        <w:t>.</w:t>
      </w:r>
      <w:r w:rsidR="00BB1E76">
        <w:t xml:space="preserve">   </w:t>
      </w:r>
      <w:commentRangeStart w:id="576"/>
      <w:r w:rsidR="00BB1E76" w:rsidRPr="00A2116D">
        <w:rPr>
          <w:highlight w:val="yellow"/>
          <w:rPrChange w:id="577" w:author="ABI_IT" w:date="2016-06-01T14:11:00Z">
            <w:rPr/>
          </w:rPrChange>
        </w:rPr>
        <w:t>The</w:t>
      </w:r>
      <w:commentRangeEnd w:id="576"/>
      <w:r w:rsidR="00A2116D">
        <w:rPr>
          <w:rStyle w:val="CommentReference"/>
        </w:rPr>
        <w:commentReference w:id="576"/>
      </w:r>
      <w:ins w:id="578" w:author="ABI_IT" w:date="2016-04-20T12:40:00Z">
        <w:r w:rsidR="00462271" w:rsidRPr="00A2116D">
          <w:rPr>
            <w:highlight w:val="yellow"/>
            <w:rPrChange w:id="579" w:author="ABI_IT" w:date="2016-06-01T14:11:00Z">
              <w:rPr/>
            </w:rPrChange>
          </w:rPr>
          <w:t xml:space="preserve"> next section quantifies the</w:t>
        </w:r>
      </w:ins>
      <w:r w:rsidR="00BB1E76" w:rsidRPr="00A2116D">
        <w:rPr>
          <w:highlight w:val="yellow"/>
          <w:rPrChange w:id="580" w:author="ABI_IT" w:date="2016-06-01T14:11:00Z">
            <w:rPr/>
          </w:rPrChange>
        </w:rPr>
        <w:t xml:space="preserve"> contribution</w:t>
      </w:r>
      <w:r w:rsidR="00462271" w:rsidRPr="00A2116D">
        <w:rPr>
          <w:highlight w:val="yellow"/>
          <w:rPrChange w:id="581" w:author="ABI_IT" w:date="2016-06-01T14:11:00Z">
            <w:rPr/>
          </w:rPrChange>
        </w:rPr>
        <w:t>s</w:t>
      </w:r>
      <w:r w:rsidR="00BB1E76" w:rsidRPr="00A2116D">
        <w:rPr>
          <w:highlight w:val="yellow"/>
          <w:rPrChange w:id="582" w:author="ABI_IT" w:date="2016-06-01T14:11:00Z">
            <w:rPr/>
          </w:rPrChange>
        </w:rPr>
        <w:t xml:space="preserve"> of each of these two velocity-dependent effects to the overall leftward shift of the end-systolic curve.</w:t>
      </w:r>
      <w:r w:rsidR="00BB1E76">
        <w:t xml:space="preserve">  </w:t>
      </w:r>
    </w:p>
    <w:p w:rsidR="00766546" w:rsidRDefault="00766546" w:rsidP="004E5280"/>
    <w:p w:rsidR="00006887" w:rsidRDefault="00BD730B" w:rsidP="00DC48CD">
      <w:pPr>
        <w:keepNext/>
        <w:rPr>
          <w:ins w:id="583" w:author="ABI_IT" w:date="2016-05-10T10:59:00Z"/>
        </w:rPr>
      </w:pPr>
      <w:ins w:id="584" w:author="ABI_IT" w:date="2016-05-18T14:36:00Z">
        <w:r>
          <w:rPr>
            <w:noProof/>
            <w:lang w:eastAsia="en-NZ"/>
          </w:rPr>
          <w:lastRenderedPageBreak/>
          <w:drawing>
            <wp:inline distT="0" distB="0" distL="0" distR="0" wp14:anchorId="312DCE9E" wp14:editId="455C3FB7">
              <wp:extent cx="5731510" cy="7030465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7030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66546" w:rsidRDefault="00006887">
      <w:pPr>
        <w:pStyle w:val="Caption"/>
        <w:jc w:val="center"/>
        <w:pPrChange w:id="585" w:author="ABI_IT" w:date="2016-05-10T10:59:00Z">
          <w:pPr/>
        </w:pPrChange>
      </w:pPr>
      <w:bookmarkStart w:id="586" w:name="_Ref452555898"/>
      <w:commentRangeStart w:id="587"/>
      <w:ins w:id="588" w:author="ABI_IT" w:date="2016-05-10T10:59:00Z">
        <w:r>
          <w:t>Figure</w:t>
        </w:r>
      </w:ins>
      <w:commentRangeEnd w:id="587"/>
      <w:ins w:id="589" w:author="ABI_IT" w:date="2016-06-01T15:15:00Z">
        <w:r w:rsidR="00A85AF9">
          <w:rPr>
            <w:rStyle w:val="CommentReference"/>
            <w:i w:val="0"/>
            <w:iCs w:val="0"/>
            <w:color w:val="auto"/>
          </w:rPr>
          <w:commentReference w:id="587"/>
        </w:r>
      </w:ins>
      <w:ins w:id="590" w:author="ABI_IT" w:date="2016-05-10T10:59:00Z">
        <w:r>
          <w:t xml:space="preserve">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591" w:author="ABI_IT" w:date="2016-10-27T09:49:00Z">
        <w:r w:rsidR="00FB50E8">
          <w:rPr>
            <w:noProof/>
          </w:rPr>
          <w:t>11</w:t>
        </w:r>
      </w:ins>
      <w:ins w:id="592" w:author="ABI_IT" w:date="2016-05-10T10:59:00Z">
        <w:r>
          <w:fldChar w:fldCharType="end"/>
        </w:r>
      </w:ins>
      <w:bookmarkEnd w:id="586"/>
    </w:p>
    <w:p w:rsidR="00766546" w:rsidRPr="0084131B" w:rsidRDefault="00F12F36" w:rsidP="00766546">
      <w:pPr>
        <w:rPr>
          <w:i/>
        </w:rPr>
      </w:pPr>
      <w:r>
        <w:rPr>
          <w:i/>
        </w:rPr>
        <w:t>The effect of velocity-dependence on the cross-bridge detachment rate (A), active stress production (B), shortening velocity (C) and muscle length (D) during a work-loop protocol simulated in the HRT model</w:t>
      </w:r>
      <w:r w:rsidR="00D109B9">
        <w:rPr>
          <w:i/>
        </w:rPr>
        <w:t xml:space="preserve"> (</w:t>
      </w:r>
      <w:r w:rsidR="00766546">
        <w:rPr>
          <w:i/>
        </w:rPr>
        <w:t>afterload o</w:t>
      </w:r>
      <w:r>
        <w:rPr>
          <w:i/>
        </w:rPr>
        <w:t>f</w:t>
      </w:r>
      <w:r w:rsidR="00766546">
        <w:rPr>
          <w:i/>
        </w:rPr>
        <w:t xml:space="preserve"> 22.4</w:t>
      </w:r>
      <w:r w:rsidR="00D109B9">
        <w:rPr>
          <w:i/>
        </w:rPr>
        <w:t xml:space="preserve"> </w:t>
      </w:r>
      <w:proofErr w:type="spellStart"/>
      <w:r w:rsidR="00766546">
        <w:rPr>
          <w:i/>
        </w:rPr>
        <w:t>kPa</w:t>
      </w:r>
      <w:proofErr w:type="spellEnd"/>
      <w:r w:rsidR="00D109B9">
        <w:rPr>
          <w:i/>
        </w:rPr>
        <w:t>)</w:t>
      </w:r>
      <w:r w:rsidR="00766546">
        <w:rPr>
          <w:i/>
        </w:rPr>
        <w:t xml:space="preserve">.  </w:t>
      </w:r>
      <w:r w:rsidR="003E486E">
        <w:rPr>
          <w:i/>
        </w:rPr>
        <w:t>In C, t</w:t>
      </w:r>
      <w:r w:rsidR="003E486E">
        <w:rPr>
          <w:i/>
          <w:vertAlign w:val="subscript"/>
        </w:rPr>
        <w:t>1</w:t>
      </w:r>
      <w:r w:rsidR="003E486E">
        <w:rPr>
          <w:i/>
        </w:rPr>
        <w:t xml:space="preserve"> and </w:t>
      </w:r>
      <w:proofErr w:type="gramStart"/>
      <w:r w:rsidR="003E486E">
        <w:rPr>
          <w:i/>
        </w:rPr>
        <w:t>t</w:t>
      </w:r>
      <w:r w:rsidR="003E486E">
        <w:rPr>
          <w:i/>
          <w:vertAlign w:val="subscript"/>
        </w:rPr>
        <w:t xml:space="preserve">2 </w:t>
      </w:r>
      <w:r w:rsidR="003E486E">
        <w:rPr>
          <w:i/>
        </w:rPr>
        <w:t xml:space="preserve"> </w:t>
      </w:r>
      <w:commentRangeStart w:id="593"/>
      <w:r w:rsidR="004E0B21">
        <w:rPr>
          <w:i/>
        </w:rPr>
        <w:t>indicate</w:t>
      </w:r>
      <w:proofErr w:type="gramEnd"/>
      <w:r w:rsidR="004E0B21">
        <w:rPr>
          <w:i/>
        </w:rPr>
        <w:t xml:space="preserve"> the durations </w:t>
      </w:r>
      <w:commentRangeEnd w:id="593"/>
      <w:r w:rsidR="00972E3F">
        <w:rPr>
          <w:rStyle w:val="CommentReference"/>
        </w:rPr>
        <w:commentReference w:id="593"/>
      </w:r>
      <w:r w:rsidR="004E0B21">
        <w:rPr>
          <w:i/>
        </w:rPr>
        <w:t>of the shortening phase</w:t>
      </w:r>
      <w:ins w:id="594" w:author="ABI_IT" w:date="2016-04-20T12:43:00Z">
        <w:r w:rsidR="00C467BA">
          <w:rPr>
            <w:i/>
          </w:rPr>
          <w:t xml:space="preserve">, visually demonstrating </w:t>
        </w:r>
      </w:ins>
      <w:ins w:id="595" w:author="ABI_IT" w:date="2016-04-20T12:44:00Z">
        <w:r w:rsidR="00C467BA">
          <w:rPr>
            <w:i/>
          </w:rPr>
          <w:t xml:space="preserve">the decrease in </w:t>
        </w:r>
      </w:ins>
      <w:r w:rsidR="003E486E">
        <w:rPr>
          <w:i/>
        </w:rPr>
        <w:t>the period of isotonic shortening when velocity dependence is inactivated</w:t>
      </w:r>
      <w:r w:rsidR="00C467BA">
        <w:rPr>
          <w:i/>
        </w:rPr>
        <w:t>.</w:t>
      </w:r>
      <w:r w:rsidR="003E486E">
        <w:rPr>
          <w:i/>
        </w:rPr>
        <w:t xml:space="preserve"> </w:t>
      </w:r>
      <w:r w:rsidR="00D109B9">
        <w:rPr>
          <w:i/>
        </w:rPr>
        <w:t>T</w:t>
      </w:r>
      <w:r>
        <w:rPr>
          <w:i/>
        </w:rPr>
        <w:t xml:space="preserve">he re-stretch phase of the work-loop takes place at t = 800 </w:t>
      </w:r>
      <w:proofErr w:type="spellStart"/>
      <w:r>
        <w:rPr>
          <w:i/>
        </w:rPr>
        <w:t>ms</w:t>
      </w:r>
      <w:proofErr w:type="spellEnd"/>
      <w:r>
        <w:rPr>
          <w:i/>
        </w:rPr>
        <w:t xml:space="preserve"> and is not shown </w:t>
      </w:r>
      <w:r w:rsidR="00D109B9">
        <w:rPr>
          <w:i/>
        </w:rPr>
        <w:t>i</w:t>
      </w:r>
      <w:r>
        <w:rPr>
          <w:i/>
        </w:rPr>
        <w:t>n these plots</w:t>
      </w:r>
      <w:r w:rsidR="00766546">
        <w:rPr>
          <w:i/>
        </w:rPr>
        <w:t xml:space="preserve">.  </w:t>
      </w:r>
    </w:p>
    <w:p w:rsidR="004E5280" w:rsidRPr="00134C70" w:rsidRDefault="00626A55" w:rsidP="004E5280">
      <w:ins w:id="596" w:author="ABI_IT" w:date="2016-05-18T17:12:00Z">
        <w:r>
          <w:lastRenderedPageBreak/>
          <w:fldChar w:fldCharType="begin"/>
        </w:r>
        <w:r>
          <w:instrText xml:space="preserve"> REF _Ref451354896 \h </w:instrText>
        </w:r>
      </w:ins>
      <w:r>
        <w:fldChar w:fldCharType="separate"/>
      </w:r>
      <w:ins w:id="597" w:author="ABI_IT" w:date="2016-10-27T09:49:00Z">
        <w:r w:rsidR="00FB50E8">
          <w:t xml:space="preserve">Figure </w:t>
        </w:r>
        <w:r w:rsidR="00FB50E8">
          <w:rPr>
            <w:noProof/>
          </w:rPr>
          <w:t>12</w:t>
        </w:r>
      </w:ins>
      <w:ins w:id="598" w:author="ABI_IT" w:date="2016-05-18T17:12:00Z">
        <w:r>
          <w:fldChar w:fldCharType="end"/>
        </w:r>
        <w:r>
          <w:t xml:space="preserve"> </w:t>
        </w:r>
      </w:ins>
      <w:r w:rsidR="004E5280">
        <w:t xml:space="preserve">shows </w:t>
      </w:r>
      <w:del w:id="599" w:author="ABI_IT" w:date="2016-04-20T12:46:00Z">
        <w:r w:rsidR="004E5280" w:rsidDel="00855F30">
          <w:delText>the effect of individually removing</w:delText>
        </w:r>
      </w:del>
      <w:r w:rsidR="00855F30">
        <w:t>how individual inactivation of</w:t>
      </w:r>
      <w:r w:rsidR="004E5280">
        <w:t xml:space="preserve"> the two velocity dependencies </w:t>
      </w:r>
      <w:del w:id="600" w:author="ABI_IT" w:date="2016-04-20T12:47:00Z">
        <w:r w:rsidR="004E5280" w:rsidDel="00855F30">
          <w:delText xml:space="preserve">on </w:delText>
        </w:r>
      </w:del>
      <w:ins w:id="601" w:author="ABI_IT" w:date="2016-04-20T12:47:00Z">
        <w:r w:rsidR="00855F30">
          <w:t xml:space="preserve">affects </w:t>
        </w:r>
      </w:ins>
      <w:r w:rsidR="004E5280">
        <w:t>the work-loop end-systolic curve</w:t>
      </w:r>
      <w:r w:rsidR="00152DA4">
        <w:t>.</w:t>
      </w:r>
      <w:r w:rsidR="004E5280">
        <w:t xml:space="preserve"> The</w:t>
      </w:r>
      <w:r w:rsidR="004E5280" w:rsidRPr="00134C70">
        <w:t xml:space="preserve"> most notable </w:t>
      </w:r>
      <w:r w:rsidR="00D109B9">
        <w:t xml:space="preserve">result </w:t>
      </w:r>
      <w:r w:rsidR="004E5280" w:rsidRPr="00134C70">
        <w:t xml:space="preserve">is the fact that </w:t>
      </w:r>
      <w:r w:rsidR="004E5280" w:rsidRPr="00134C70">
        <w:rPr>
          <w:i/>
        </w:rPr>
        <w:t>both</w:t>
      </w:r>
      <w:r w:rsidR="004E5280" w:rsidRPr="00134C70">
        <w:t xml:space="preserve"> instances of</w:t>
      </w:r>
      <w:r w:rsidR="004E5280">
        <w:t xml:space="preserve"> </w:t>
      </w:r>
      <w:r w:rsidR="00855F30">
        <w:t>inactivating</w:t>
      </w:r>
      <w:r w:rsidR="00855F30" w:rsidRPr="00134C70">
        <w:t xml:space="preserve"> </w:t>
      </w:r>
      <w:r w:rsidR="004E5280">
        <w:t>velocity dependence caused</w:t>
      </w:r>
      <w:r w:rsidR="004E5280" w:rsidRPr="00134C70">
        <w:t xml:space="preserve"> a leftward shift of the </w:t>
      </w:r>
      <w:r w:rsidR="004E5280">
        <w:t xml:space="preserve">end-systolic </w:t>
      </w:r>
      <w:r w:rsidR="004E5280" w:rsidRPr="00134C70">
        <w:t xml:space="preserve">work-loop </w:t>
      </w:r>
      <w:r w:rsidR="004E5280">
        <w:t>relation</w:t>
      </w:r>
      <w:r w:rsidR="004E5280" w:rsidRPr="00134C70">
        <w:t xml:space="preserve">.  </w:t>
      </w:r>
      <w:del w:id="602" w:author="ABI_IT" w:date="2016-04-20T12:47:00Z">
        <w:r w:rsidR="004E5280" w:rsidDel="00855F30">
          <w:delText xml:space="preserve">Removing </w:delText>
        </w:r>
      </w:del>
      <w:ins w:id="603" w:author="ABI_IT" w:date="2016-04-20T12:47:00Z">
        <w:r w:rsidR="00855F30">
          <w:t xml:space="preserve">Inactivating </w:t>
        </w:r>
      </w:ins>
      <w:r w:rsidR="004E5280">
        <w:t>the effect of</w:t>
      </w:r>
      <w:r w:rsidR="004E5280" w:rsidRPr="00134C70">
        <w:t xml:space="preserve"> </w:t>
      </w:r>
      <w:r w:rsidR="004E5280">
        <w:t>velocity dependence</w:t>
      </w:r>
      <w:r w:rsidR="004E5280" w:rsidRPr="00134C70">
        <w:rPr>
          <w:i/>
        </w:rPr>
        <w:t xml:space="preserve"> </w:t>
      </w:r>
      <w:r w:rsidR="004E5280" w:rsidRPr="00134C70">
        <w:t xml:space="preserve">on </w:t>
      </w:r>
      <w:proofErr w:type="spellStart"/>
      <w:r w:rsidR="004E5280" w:rsidRPr="00134C70">
        <w:rPr>
          <w:i/>
        </w:rPr>
        <w:t>h</w:t>
      </w:r>
      <w:r w:rsidR="004E5280" w:rsidRPr="00134C70">
        <w:rPr>
          <w:i/>
          <w:vertAlign w:val="subscript"/>
        </w:rPr>
        <w:t>fT</w:t>
      </w:r>
      <w:proofErr w:type="spellEnd"/>
      <w:r w:rsidR="004E5280" w:rsidRPr="00134C70">
        <w:t xml:space="preserve"> </w:t>
      </w:r>
      <w:r w:rsidR="004E5280">
        <w:t xml:space="preserve">reduces the number of cross-bridges reaching </w:t>
      </w:r>
      <w:r w:rsidR="004E5280" w:rsidRPr="00134C70">
        <w:t xml:space="preserve">state </w:t>
      </w:r>
      <w:proofErr w:type="spellStart"/>
      <w:r w:rsidR="004E5280" w:rsidRPr="004A3B8E">
        <w:rPr>
          <w:i/>
        </w:rPr>
        <w:t>XBpostR</w:t>
      </w:r>
      <w:proofErr w:type="spellEnd"/>
      <w:r w:rsidR="004E5280">
        <w:t xml:space="preserve">, while more are retained in </w:t>
      </w:r>
      <w:proofErr w:type="spellStart"/>
      <w:r w:rsidR="004E5280" w:rsidRPr="004A3B8E">
        <w:rPr>
          <w:i/>
        </w:rPr>
        <w:t>XBpreR</w:t>
      </w:r>
      <w:proofErr w:type="spellEnd"/>
      <w:r w:rsidR="004E5280" w:rsidRPr="00134C70">
        <w:t xml:space="preserve">.  </w:t>
      </w:r>
      <w:r w:rsidR="004E5280">
        <w:t>Since both of these states are force-producing under a shortening contraction, the overall effect on force generation is likely unchanged.  This is reflected in the minimal leftward shift of the end-systolic curve (</w:t>
      </w:r>
      <w:ins w:id="604" w:author="ABI_IT" w:date="2016-05-18T17:13:00Z">
        <w:r>
          <w:fldChar w:fldCharType="begin"/>
        </w:r>
        <w:r>
          <w:instrText xml:space="preserve"> REF _Ref451354896 \h </w:instrText>
        </w:r>
      </w:ins>
      <w:r>
        <w:fldChar w:fldCharType="separate"/>
      </w:r>
      <w:ins w:id="605" w:author="ABI_IT" w:date="2016-10-27T09:49:00Z">
        <w:r w:rsidR="00FB50E8">
          <w:t xml:space="preserve">Figure </w:t>
        </w:r>
        <w:r w:rsidR="00FB50E8">
          <w:rPr>
            <w:noProof/>
          </w:rPr>
          <w:t>12</w:t>
        </w:r>
      </w:ins>
      <w:ins w:id="606" w:author="ABI_IT" w:date="2016-05-18T17:13:00Z">
        <w:r>
          <w:fldChar w:fldCharType="end"/>
        </w:r>
      </w:ins>
      <w:r w:rsidR="004E5280">
        <w:t xml:space="preserve">, </w:t>
      </w:r>
      <w:r w:rsidR="00D109B9">
        <w:t>(</w:t>
      </w:r>
      <w:r w:rsidR="004E5280">
        <w:t>o</w:t>
      </w:r>
      <w:r w:rsidR="00D109B9">
        <w:t>)</w:t>
      </w:r>
      <w:r w:rsidR="004E5280">
        <w:t xml:space="preserve">). </w:t>
      </w:r>
    </w:p>
    <w:p w:rsidR="00574FA2" w:rsidRPr="00574FA2" w:rsidRDefault="00820762" w:rsidP="007D4AA9">
      <w:r>
        <w:t>On the other hand, r</w:t>
      </w:r>
      <w:r w:rsidR="004E5280">
        <w:t>e</w:t>
      </w:r>
      <w:r w:rsidR="004E5280" w:rsidRPr="00134C70">
        <w:t xml:space="preserve">moving </w:t>
      </w:r>
      <w:r w:rsidR="004E5280">
        <w:t>velocity dependence</w:t>
      </w:r>
      <w:r w:rsidR="004E5280" w:rsidRPr="00134C70">
        <w:t xml:space="preserve"> on </w:t>
      </w:r>
      <w:proofErr w:type="spellStart"/>
      <w:r w:rsidR="004E5280" w:rsidRPr="00134C70">
        <w:rPr>
          <w:i/>
        </w:rPr>
        <w:t>g</w:t>
      </w:r>
      <w:r w:rsidR="004E5280" w:rsidRPr="00134C70">
        <w:rPr>
          <w:i/>
          <w:vertAlign w:val="subscript"/>
        </w:rPr>
        <w:t>xbT</w:t>
      </w:r>
      <w:proofErr w:type="spellEnd"/>
      <w:r w:rsidR="004E5280" w:rsidRPr="00134C70">
        <w:t xml:space="preserve"> </w:t>
      </w:r>
      <w:r w:rsidR="004E5280">
        <w:t>d</w:t>
      </w:r>
      <w:r w:rsidR="004E5280" w:rsidRPr="00134C70">
        <w:t>ecrease</w:t>
      </w:r>
      <w:r w:rsidR="004E5280">
        <w:t>s</w:t>
      </w:r>
      <w:r w:rsidR="004E5280" w:rsidRPr="00134C70">
        <w:t xml:space="preserve"> the rate of cross-bridge d</w:t>
      </w:r>
      <w:r w:rsidR="004E5280">
        <w:t>etachment</w:t>
      </w:r>
      <w:r>
        <w:t>,</w:t>
      </w:r>
      <w:r w:rsidR="004E5280" w:rsidRPr="00134C70">
        <w:t xml:space="preserve"> </w:t>
      </w:r>
      <w:r>
        <w:t xml:space="preserve">thus increasing the number of cross-bridges in state </w:t>
      </w:r>
      <w:proofErr w:type="spellStart"/>
      <w:r w:rsidRPr="004A3B8E">
        <w:rPr>
          <w:i/>
        </w:rPr>
        <w:t>XBpostR</w:t>
      </w:r>
      <w:proofErr w:type="spellEnd"/>
      <w:r>
        <w:t xml:space="preserve">.  More cross-bridges </w:t>
      </w:r>
      <w:r w:rsidR="007052E2">
        <w:t>in this</w:t>
      </w:r>
      <w:r>
        <w:t xml:space="preserve"> force-producing state allow </w:t>
      </w:r>
      <w:r w:rsidR="00F82BC2">
        <w:t>more active force to be generated</w:t>
      </w:r>
      <w:r>
        <w:t xml:space="preserve">, leading to </w:t>
      </w:r>
      <w:r w:rsidR="004E5280">
        <w:t>a greater extent of shortening</w:t>
      </w:r>
      <w:r w:rsidR="00D1515E">
        <w:t>.  This is</w:t>
      </w:r>
      <w:r w:rsidR="004E5280" w:rsidRPr="00134C70">
        <w:t xml:space="preserve"> reflected in </w:t>
      </w:r>
      <w:r w:rsidR="004E5280">
        <w:t xml:space="preserve">a </w:t>
      </w:r>
      <w:del w:id="607" w:author="ABI_IT" w:date="2016-04-20T12:48:00Z">
        <w:r w:rsidR="004E5280" w:rsidDel="00A11593">
          <w:delText>shift to the left</w:delText>
        </w:r>
      </w:del>
      <w:ins w:id="608" w:author="ABI_IT" w:date="2016-04-20T12:48:00Z">
        <w:r w:rsidR="00A11593">
          <w:t>substantial leftward shift</w:t>
        </w:r>
      </w:ins>
      <w:r w:rsidR="004E5280">
        <w:t xml:space="preserve"> of</w:t>
      </w:r>
      <w:r w:rsidR="004E5280" w:rsidRPr="00134C70">
        <w:t xml:space="preserve"> </w:t>
      </w:r>
      <w:r w:rsidR="004E5280">
        <w:t xml:space="preserve">the </w:t>
      </w:r>
      <w:r w:rsidR="004E5280" w:rsidRPr="00134C70">
        <w:t>work-loop end-systolic curve</w:t>
      </w:r>
      <w:r>
        <w:t xml:space="preserve">, as seen in </w:t>
      </w:r>
      <w:ins w:id="609" w:author="ABI_IT" w:date="2016-05-18T17:13:00Z">
        <w:r w:rsidR="00626A55">
          <w:fldChar w:fldCharType="begin"/>
        </w:r>
        <w:r w:rsidR="00626A55">
          <w:instrText xml:space="preserve"> REF _Ref451354896 \h </w:instrText>
        </w:r>
      </w:ins>
      <w:r w:rsidR="00626A55">
        <w:fldChar w:fldCharType="separate"/>
      </w:r>
      <w:ins w:id="610" w:author="ABI_IT" w:date="2016-10-27T09:49:00Z">
        <w:r w:rsidR="00FB50E8">
          <w:t xml:space="preserve">Figure </w:t>
        </w:r>
        <w:r w:rsidR="00FB50E8">
          <w:rPr>
            <w:noProof/>
          </w:rPr>
          <w:t>12</w:t>
        </w:r>
      </w:ins>
      <w:ins w:id="611" w:author="ABI_IT" w:date="2016-05-18T17:13:00Z">
        <w:r w:rsidR="00626A55">
          <w:fldChar w:fldCharType="end"/>
        </w:r>
      </w:ins>
      <w:r>
        <w:t>(</w:t>
      </w:r>
      <w:r w:rsidR="004378B0">
        <w:sym w:font="Wingdings 2" w:char="F0AF"/>
      </w:r>
      <w:r>
        <w:t>)</w:t>
      </w:r>
      <w:r w:rsidR="004E5280" w:rsidRPr="00134C70">
        <w:t>.</w:t>
      </w:r>
      <w:r>
        <w:t xml:space="preserve">  Our simulations </w:t>
      </w:r>
      <w:r w:rsidR="00A11593">
        <w:t>indicate that the difference is</w:t>
      </w:r>
      <w:r w:rsidR="00D1515E">
        <w:t xml:space="preserve"> </w:t>
      </w:r>
      <w:r w:rsidR="00D109B9">
        <w:t xml:space="preserve">the consequence of </w:t>
      </w:r>
      <w:r w:rsidR="00D1515E">
        <w:t>an additive effect of velocity</w:t>
      </w:r>
      <w:r w:rsidR="00D109B9">
        <w:t>-</w:t>
      </w:r>
      <w:r w:rsidR="00D1515E">
        <w:t xml:space="preserve">dependence on </w:t>
      </w:r>
      <w:proofErr w:type="spellStart"/>
      <w:r w:rsidR="00D1515E" w:rsidRPr="00134C70">
        <w:rPr>
          <w:i/>
        </w:rPr>
        <w:t>h</w:t>
      </w:r>
      <w:r w:rsidR="00D1515E" w:rsidRPr="00134C70">
        <w:rPr>
          <w:i/>
          <w:vertAlign w:val="subscript"/>
        </w:rPr>
        <w:t>fT</w:t>
      </w:r>
      <w:proofErr w:type="spellEnd"/>
      <w:r w:rsidR="00D1515E">
        <w:t xml:space="preserve"> and </w:t>
      </w:r>
      <w:proofErr w:type="spellStart"/>
      <w:r w:rsidR="00D1515E" w:rsidRPr="003E287E">
        <w:rPr>
          <w:i/>
        </w:rPr>
        <w:t>g</w:t>
      </w:r>
      <w:r w:rsidR="00D1515E" w:rsidRPr="003E287E">
        <w:rPr>
          <w:i/>
          <w:vertAlign w:val="subscript"/>
        </w:rPr>
        <w:t>xbT</w:t>
      </w:r>
      <w:proofErr w:type="spellEnd"/>
      <w:r w:rsidR="00D1515E">
        <w:t xml:space="preserve"> </w:t>
      </w:r>
      <w:r w:rsidR="00D109B9">
        <w:t xml:space="preserve">in which </w:t>
      </w:r>
      <w:proofErr w:type="spellStart"/>
      <w:r w:rsidR="00D1515E" w:rsidRPr="003E287E">
        <w:rPr>
          <w:i/>
        </w:rPr>
        <w:t>g</w:t>
      </w:r>
      <w:r w:rsidR="00D1515E" w:rsidRPr="003E287E">
        <w:rPr>
          <w:i/>
          <w:vertAlign w:val="subscript"/>
        </w:rPr>
        <w:t>xbT</w:t>
      </w:r>
      <w:proofErr w:type="spellEnd"/>
      <w:r w:rsidR="00D109B9">
        <w:t xml:space="preserve"> dominates.</w:t>
      </w:r>
      <w:r w:rsidR="00D1515E">
        <w:t xml:space="preserve"> </w:t>
      </w:r>
    </w:p>
    <w:p w:rsidR="00006887" w:rsidRDefault="00500BB2">
      <w:pPr>
        <w:keepNext/>
        <w:jc w:val="center"/>
        <w:rPr>
          <w:ins w:id="612" w:author="ABI_IT" w:date="2016-05-10T10:59:00Z"/>
        </w:rPr>
        <w:pPrChange w:id="613" w:author="ABI_IT" w:date="2016-05-10T10:59:00Z">
          <w:pPr>
            <w:jc w:val="center"/>
          </w:pPr>
        </w:pPrChange>
      </w:pPr>
      <w:ins w:id="614" w:author="ABI_IT" w:date="2016-05-18T16:51:00Z">
        <w:r>
          <w:rPr>
            <w:noProof/>
            <w:lang w:eastAsia="en-NZ"/>
          </w:rPr>
          <w:drawing>
            <wp:inline distT="0" distB="0" distL="0" distR="0" wp14:anchorId="3C844547" wp14:editId="396282A5">
              <wp:extent cx="5731510" cy="4500717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45007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6042E" w:rsidRPr="00134C70" w:rsidRDefault="00006887">
      <w:pPr>
        <w:pStyle w:val="Caption"/>
        <w:jc w:val="center"/>
        <w:pPrChange w:id="615" w:author="ABI_IT" w:date="2016-05-10T10:59:00Z">
          <w:pPr>
            <w:jc w:val="center"/>
          </w:pPr>
        </w:pPrChange>
      </w:pPr>
      <w:bookmarkStart w:id="616" w:name="_Ref451354896"/>
      <w:ins w:id="617" w:author="ABI_IT" w:date="2016-05-10T10:59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618" w:author="ABI_IT" w:date="2016-10-27T09:49:00Z">
        <w:r w:rsidR="00FB50E8">
          <w:rPr>
            <w:noProof/>
          </w:rPr>
          <w:t>12</w:t>
        </w:r>
      </w:ins>
      <w:ins w:id="619" w:author="ABI_IT" w:date="2016-05-10T10:59:00Z">
        <w:r>
          <w:fldChar w:fldCharType="end"/>
        </w:r>
      </w:ins>
      <w:bookmarkEnd w:id="616"/>
    </w:p>
    <w:p w:rsidR="00F705E0" w:rsidRPr="00F705E0" w:rsidRDefault="006A0074" w:rsidP="00860B32">
      <w:r w:rsidRPr="00860B32">
        <w:rPr>
          <w:i/>
        </w:rPr>
        <w:t>The effect of vel</w:t>
      </w:r>
      <w:r w:rsidR="00D70D33" w:rsidRPr="00860B32">
        <w:rPr>
          <w:i/>
        </w:rPr>
        <w:t>ocit</w:t>
      </w:r>
      <w:r w:rsidR="00F705E0" w:rsidRPr="00860B32">
        <w:rPr>
          <w:i/>
        </w:rPr>
        <w:t>y-</w:t>
      </w:r>
      <w:r w:rsidR="00D70D33" w:rsidRPr="00860B32">
        <w:rPr>
          <w:i/>
        </w:rPr>
        <w:t>dependence on</w:t>
      </w:r>
      <w:r w:rsidR="0091360A" w:rsidRPr="00860B32">
        <w:rPr>
          <w:i/>
        </w:rPr>
        <w:t xml:space="preserve"> work-loop</w:t>
      </w:r>
      <w:r w:rsidR="00D70D33" w:rsidRPr="00860B32">
        <w:rPr>
          <w:i/>
        </w:rPr>
        <w:t xml:space="preserve"> end-systolic</w:t>
      </w:r>
      <w:r w:rsidRPr="00860B32">
        <w:rPr>
          <w:i/>
        </w:rPr>
        <w:t xml:space="preserve"> curves</w:t>
      </w:r>
      <w:r w:rsidR="00F705E0" w:rsidRPr="00860B32">
        <w:rPr>
          <w:i/>
        </w:rPr>
        <w:t>:</w:t>
      </w:r>
      <w:r w:rsidR="003D037F" w:rsidRPr="00860B32">
        <w:rPr>
          <w:i/>
        </w:rPr>
        <w:t xml:space="preserve"> </w:t>
      </w:r>
      <w:r w:rsidR="00BA3C76" w:rsidRPr="00860B32">
        <w:rPr>
          <w:i/>
        </w:rPr>
        <w:t xml:space="preserve">Velocity </w:t>
      </w:r>
      <w:r w:rsidR="003D037F" w:rsidRPr="00860B32">
        <w:rPr>
          <w:i/>
        </w:rPr>
        <w:t>dependence present</w:t>
      </w:r>
      <w:r w:rsidR="00F705E0" w:rsidRPr="00860B32">
        <w:rPr>
          <w:i/>
        </w:rPr>
        <w:t xml:space="preserve"> (</w:t>
      </w:r>
      <w:r w:rsidR="00F705E0" w:rsidRPr="00860B32">
        <w:rPr>
          <w:i/>
        </w:rPr>
        <w:sym w:font="Wingdings 2" w:char="F0DB"/>
      </w:r>
      <w:r w:rsidR="00F705E0" w:rsidRPr="00860B32">
        <w:rPr>
          <w:i/>
        </w:rPr>
        <w:t>)</w:t>
      </w:r>
      <w:proofErr w:type="gramStart"/>
      <w:r w:rsidR="003D037F" w:rsidRPr="00860B32">
        <w:rPr>
          <w:i/>
        </w:rPr>
        <w:t>;</w:t>
      </w:r>
      <w:r w:rsidR="00F705E0" w:rsidRPr="00860B32">
        <w:rPr>
          <w:i/>
        </w:rPr>
        <w:t xml:space="preserve"> </w:t>
      </w:r>
      <w:r w:rsidR="003D037F" w:rsidRPr="00860B32">
        <w:rPr>
          <w:i/>
        </w:rPr>
        <w:t xml:space="preserve"> </w:t>
      </w:r>
      <w:r w:rsidR="00BA3C76" w:rsidRPr="00860B32">
        <w:rPr>
          <w:i/>
        </w:rPr>
        <w:t>V</w:t>
      </w:r>
      <w:r w:rsidR="003D037F" w:rsidRPr="00860B32">
        <w:rPr>
          <w:i/>
        </w:rPr>
        <w:t>elocity</w:t>
      </w:r>
      <w:proofErr w:type="gramEnd"/>
      <w:r w:rsidR="003D037F" w:rsidRPr="00860B32">
        <w:rPr>
          <w:i/>
        </w:rPr>
        <w:t xml:space="preserve"> dependence </w:t>
      </w:r>
      <w:r w:rsidR="001D15EF" w:rsidRPr="00860B32">
        <w:rPr>
          <w:i/>
        </w:rPr>
        <w:t>inactivated</w:t>
      </w:r>
      <w:r w:rsidR="00F705E0" w:rsidRPr="00860B32">
        <w:rPr>
          <w:i/>
        </w:rPr>
        <w:t xml:space="preserve"> (</w:t>
      </w:r>
      <w:r w:rsidR="00F705E0" w:rsidRPr="00860B32">
        <w:rPr>
          <w:i/>
        </w:rPr>
        <w:sym w:font="Wingdings 2" w:char="F02A"/>
      </w:r>
      <w:r w:rsidR="00F705E0" w:rsidRPr="00860B32">
        <w:rPr>
          <w:i/>
        </w:rPr>
        <w:t>)</w:t>
      </w:r>
      <w:r w:rsidR="003D037F" w:rsidRPr="00860B32">
        <w:rPr>
          <w:i/>
        </w:rPr>
        <w:t>;</w:t>
      </w:r>
      <w:r w:rsidR="00F705E0" w:rsidRPr="00860B32">
        <w:rPr>
          <w:i/>
        </w:rPr>
        <w:t xml:space="preserve"> </w:t>
      </w:r>
      <w:r w:rsidR="003D037F" w:rsidRPr="00860B32">
        <w:rPr>
          <w:i/>
        </w:rPr>
        <w:t xml:space="preserve"> </w:t>
      </w:r>
      <w:r w:rsidR="00BA3C76" w:rsidRPr="00860B32">
        <w:rPr>
          <w:i/>
        </w:rPr>
        <w:t>V</w:t>
      </w:r>
      <w:r w:rsidR="003D037F" w:rsidRPr="00860B32">
        <w:rPr>
          <w:i/>
        </w:rPr>
        <w:t xml:space="preserve">elocity dependence </w:t>
      </w:r>
      <w:r w:rsidR="001D15EF" w:rsidRPr="00860B32">
        <w:rPr>
          <w:i/>
        </w:rPr>
        <w:t xml:space="preserve">inactivated </w:t>
      </w:r>
      <w:r w:rsidR="003D037F" w:rsidRPr="00860B32">
        <w:rPr>
          <w:i/>
        </w:rPr>
        <w:t>from cross-bridge dissociation</w:t>
      </w:r>
      <w:r w:rsidR="00F37A9C">
        <w:rPr>
          <w:i/>
        </w:rPr>
        <w:t xml:space="preserve">, </w:t>
      </w:r>
      <w:proofErr w:type="spellStart"/>
      <w:r w:rsidR="001D15EF" w:rsidRPr="00860B32">
        <w:rPr>
          <w:i/>
        </w:rPr>
        <w:t>g</w:t>
      </w:r>
      <w:r w:rsidR="001D15EF" w:rsidRPr="00860B32">
        <w:rPr>
          <w:i/>
          <w:vertAlign w:val="subscript"/>
        </w:rPr>
        <w:t>xbT</w:t>
      </w:r>
      <w:proofErr w:type="spellEnd"/>
      <w:r w:rsidR="006F4122">
        <w:rPr>
          <w:i/>
        </w:rPr>
        <w:t xml:space="preserve">, </w:t>
      </w:r>
      <w:r w:rsidR="00F705E0" w:rsidRPr="00860B32">
        <w:rPr>
          <w:i/>
        </w:rPr>
        <w:t>(</w:t>
      </w:r>
      <w:r w:rsidR="00F705E0" w:rsidRPr="00860B32">
        <w:rPr>
          <w:i/>
        </w:rPr>
        <w:sym w:font="Wingdings 2" w:char="F0AF"/>
      </w:r>
      <w:r w:rsidR="00F705E0" w:rsidRPr="00860B32">
        <w:rPr>
          <w:i/>
        </w:rPr>
        <w:t>)</w:t>
      </w:r>
      <w:r w:rsidR="003D037F" w:rsidRPr="00860B32">
        <w:rPr>
          <w:i/>
        </w:rPr>
        <w:t>; and</w:t>
      </w:r>
      <w:r w:rsidR="00F705E0" w:rsidRPr="00860B32">
        <w:t xml:space="preserve"> </w:t>
      </w:r>
      <w:r w:rsidR="00BA3C76" w:rsidRPr="00860B32">
        <w:t>V</w:t>
      </w:r>
      <w:r w:rsidR="003D037F" w:rsidRPr="00860B32">
        <w:t xml:space="preserve">elocity dependence </w:t>
      </w:r>
      <w:r w:rsidR="001D15EF" w:rsidRPr="00860B32">
        <w:t>inactivated</w:t>
      </w:r>
      <w:r w:rsidR="003D037F" w:rsidRPr="00860B32">
        <w:t xml:space="preserve"> from cross-bridge rotation</w:t>
      </w:r>
      <w:r w:rsidR="006F4122">
        <w:t xml:space="preserve">, </w:t>
      </w:r>
      <w:proofErr w:type="spellStart"/>
      <w:r w:rsidR="001D15EF" w:rsidRPr="00883786">
        <w:rPr>
          <w:i/>
        </w:rPr>
        <w:t>h</w:t>
      </w:r>
      <w:r w:rsidR="001D15EF" w:rsidRPr="00883786">
        <w:rPr>
          <w:i/>
          <w:vertAlign w:val="subscript"/>
        </w:rPr>
        <w:t>fT</w:t>
      </w:r>
      <w:proofErr w:type="spellEnd"/>
      <w:r w:rsidR="006F4122">
        <w:t xml:space="preserve">, </w:t>
      </w:r>
      <w:r w:rsidR="008B2967" w:rsidRPr="00860B32">
        <w:t>(o)</w:t>
      </w:r>
      <w:r w:rsidR="003D037F" w:rsidRPr="00860B32">
        <w:t>.</w:t>
      </w:r>
    </w:p>
    <w:p w:rsidR="008B2967" w:rsidRPr="008B2967" w:rsidRDefault="008B2967"/>
    <w:p w:rsidR="00A6189D" w:rsidRDefault="00A6189D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lastRenderedPageBreak/>
        <w:br w:type="page"/>
      </w:r>
    </w:p>
    <w:p w:rsidR="005B066F" w:rsidRPr="005B066F" w:rsidRDefault="00B32094">
      <w:pPr>
        <w:pStyle w:val="Heading1"/>
        <w:spacing w:before="0"/>
        <w:rPr>
          <w:b w:val="0"/>
        </w:rPr>
      </w:pPr>
      <w:r w:rsidRPr="00134C70">
        <w:rPr>
          <w:b w:val="0"/>
        </w:rPr>
        <w:lastRenderedPageBreak/>
        <w:t>Discussion</w:t>
      </w:r>
    </w:p>
    <w:p w:rsidR="000F7CA3" w:rsidRDefault="000F7CA3" w:rsidP="000F7CA3">
      <w:pPr>
        <w:spacing w:after="0"/>
      </w:pPr>
    </w:p>
    <w:p w:rsidR="004731EB" w:rsidRDefault="00AD2C45" w:rsidP="004731EB">
      <w:r>
        <w:t xml:space="preserve">In this investigation, we have shown that </w:t>
      </w:r>
      <w:ins w:id="620" w:author="ABI_IT" w:date="2016-04-20T14:09:00Z">
        <w:r w:rsidR="00E35AE6">
          <w:t xml:space="preserve">the dependence of cross-bridge kinetics on </w:t>
        </w:r>
      </w:ins>
      <w:r>
        <w:t>s</w:t>
      </w:r>
      <w:r w:rsidR="004731EB" w:rsidRPr="000E7C62">
        <w:t xml:space="preserve">arcomere shortening velocity </w:t>
      </w:r>
      <w:r>
        <w:t xml:space="preserve">can explain the difference between the end-systolic force-length relations of an isometric and a work-loop contraction.  </w:t>
      </w:r>
      <w:r w:rsidR="00B33D02">
        <w:t xml:space="preserve">Our </w:t>
      </w:r>
      <w:ins w:id="621" w:author="ABI_IT" w:date="2016-04-20T14:10:00Z">
        <w:r w:rsidR="00E35AE6">
          <w:t xml:space="preserve">biophysical model </w:t>
        </w:r>
      </w:ins>
      <w:r w:rsidR="00B33D02">
        <w:t xml:space="preserve">simulations show </w:t>
      </w:r>
      <w:r w:rsidR="001B76FD">
        <w:t xml:space="preserve">that </w:t>
      </w:r>
      <w:r w:rsidR="004731EB">
        <w:t xml:space="preserve">sarcomere </w:t>
      </w:r>
      <w:bookmarkStart w:id="622" w:name="_GoBack"/>
      <w:bookmarkEnd w:id="622"/>
      <w:r w:rsidR="004731EB">
        <w:t>shortening velocity influences contractility via modulation of cross-bridge cycle kinetics.</w:t>
      </w:r>
      <w:r w:rsidR="00B33D02">
        <w:t xml:space="preserve">  Sarcomere shortening velocity directly modulates the distortion of the bound cross-bridge.</w:t>
      </w:r>
      <w:r>
        <w:t xml:space="preserve"> </w:t>
      </w:r>
      <w:r w:rsidR="004731EB">
        <w:t>Thus, t</w:t>
      </w:r>
      <w:r w:rsidR="004731EB" w:rsidRPr="000E7C62">
        <w:t>wo identical sarcomeres, one that contracts</w:t>
      </w:r>
      <w:r w:rsidR="004731EB">
        <w:t xml:space="preserve"> </w:t>
      </w:r>
      <w:proofErr w:type="spellStart"/>
      <w:r w:rsidR="004731EB">
        <w:t>isotonically</w:t>
      </w:r>
      <w:proofErr w:type="spellEnd"/>
      <w:r w:rsidR="004731EB" w:rsidRPr="000E7C62">
        <w:t xml:space="preserve"> and shortens to </w:t>
      </w:r>
      <w:r w:rsidR="004731EB">
        <w:t xml:space="preserve">a </w:t>
      </w:r>
      <w:r w:rsidR="004731EB" w:rsidRPr="000E7C62">
        <w:t>final length</w:t>
      </w:r>
      <w:r w:rsidR="004731EB">
        <w:t>,</w:t>
      </w:r>
      <w:r w:rsidR="004731EB" w:rsidRPr="000E7C62">
        <w:t xml:space="preserve"> </w:t>
      </w:r>
      <w:r w:rsidR="004731EB" w:rsidRPr="004A3B8E">
        <w:rPr>
          <w:i/>
        </w:rPr>
        <w:t>L</w:t>
      </w:r>
      <w:r w:rsidR="004731EB">
        <w:rPr>
          <w:i/>
        </w:rPr>
        <w:t>,</w:t>
      </w:r>
      <w:r w:rsidR="004731EB" w:rsidRPr="000E7C62">
        <w:t xml:space="preserve"> compared to one that contracts </w:t>
      </w:r>
      <w:proofErr w:type="spellStart"/>
      <w:r w:rsidR="004731EB" w:rsidRPr="000E7C62">
        <w:t>isometrically</w:t>
      </w:r>
      <w:proofErr w:type="spellEnd"/>
      <w:r w:rsidR="004731EB" w:rsidRPr="000E7C62">
        <w:t xml:space="preserve"> at </w:t>
      </w:r>
      <w:r w:rsidR="004731EB" w:rsidRPr="004A3B8E">
        <w:rPr>
          <w:i/>
        </w:rPr>
        <w:t>L</w:t>
      </w:r>
      <w:r w:rsidR="004731EB" w:rsidRPr="000E7C62">
        <w:t>, will differ in the number of attached cross-bridges</w:t>
      </w:r>
      <w:r w:rsidR="00B33D02">
        <w:t xml:space="preserve"> because of their </w:t>
      </w:r>
      <w:r w:rsidR="007B2904">
        <w:t xml:space="preserve">differing histories leading to </w:t>
      </w:r>
      <w:r w:rsidR="00B33D02">
        <w:t>that sarcomere length</w:t>
      </w:r>
      <w:r w:rsidR="004731EB" w:rsidRPr="000E7C62">
        <w:t xml:space="preserve">.  The sarcomere that experiences a shortening contraction to </w:t>
      </w:r>
      <w:r w:rsidR="007B2904">
        <w:t>reach</w:t>
      </w:r>
      <w:ins w:id="623" w:author="ABI_IT" w:date="2016-10-27T09:27:00Z">
        <w:r w:rsidR="009F2690">
          <w:t xml:space="preserve"> </w:t>
        </w:r>
      </w:ins>
      <w:r w:rsidR="004731EB" w:rsidRPr="004A3B8E">
        <w:rPr>
          <w:i/>
        </w:rPr>
        <w:t>L</w:t>
      </w:r>
      <w:r w:rsidR="004731EB" w:rsidRPr="000E7C62">
        <w:t xml:space="preserve"> will have a lesser proportio</w:t>
      </w:r>
      <w:r w:rsidR="004731EB">
        <w:t>n of attached cross-bridges and,</w:t>
      </w:r>
      <w:r w:rsidR="004731EB" w:rsidRPr="000E7C62">
        <w:t xml:space="preserve"> therefore, will generate less force </w:t>
      </w:r>
      <w:r w:rsidR="004731EB">
        <w:t>compared to</w:t>
      </w:r>
      <w:r w:rsidR="004731EB" w:rsidRPr="000E7C62">
        <w:t xml:space="preserve"> </w:t>
      </w:r>
      <w:r w:rsidR="004731EB">
        <w:t>its</w:t>
      </w:r>
      <w:r w:rsidR="004731EB" w:rsidRPr="000E7C62">
        <w:t xml:space="preserve"> </w:t>
      </w:r>
      <w:proofErr w:type="spellStart"/>
      <w:r w:rsidR="004731EB" w:rsidRPr="000E7C62">
        <w:t>isometrically</w:t>
      </w:r>
      <w:proofErr w:type="spellEnd"/>
      <w:r w:rsidR="004731EB" w:rsidRPr="000E7C62">
        <w:t xml:space="preserve"> contract</w:t>
      </w:r>
      <w:r w:rsidR="009479DC">
        <w:t>ing</w:t>
      </w:r>
      <w:r w:rsidR="004731EB" w:rsidRPr="000E7C62">
        <w:t xml:space="preserve"> </w:t>
      </w:r>
      <w:r w:rsidR="004731EB">
        <w:t>counterpart</w:t>
      </w:r>
      <w:r w:rsidR="004731EB" w:rsidRPr="000E7C62">
        <w:t>.</w:t>
      </w:r>
      <w:r w:rsidR="004731EB">
        <w:t xml:space="preserve">  This is consistent with </w:t>
      </w:r>
      <w:r w:rsidR="009479DC">
        <w:t>our model simulations</w:t>
      </w:r>
      <w:r w:rsidR="004731EB">
        <w:t xml:space="preserve">. In the HRT model, sarcomere shortening velocity increases the rate of cross-bridge rotation </w:t>
      </w:r>
      <w:r w:rsidR="004731EB" w:rsidRPr="004378B0">
        <w:t>(</w:t>
      </w:r>
      <w:proofErr w:type="spellStart"/>
      <w:r w:rsidR="004731EB" w:rsidRPr="007178BA">
        <w:rPr>
          <w:i/>
        </w:rPr>
        <w:t>h</w:t>
      </w:r>
      <w:r w:rsidR="004731EB" w:rsidRPr="007178BA">
        <w:rPr>
          <w:i/>
          <w:vertAlign w:val="subscript"/>
        </w:rPr>
        <w:t>fT</w:t>
      </w:r>
      <w:proofErr w:type="spellEnd"/>
      <w:r w:rsidR="004731EB" w:rsidRPr="004378B0">
        <w:t xml:space="preserve"> in Figure </w:t>
      </w:r>
      <w:r w:rsidR="00995284">
        <w:t>5</w:t>
      </w:r>
      <w:r w:rsidR="004731EB" w:rsidRPr="004378B0">
        <w:t>)</w:t>
      </w:r>
      <w:r w:rsidR="004731EB">
        <w:t xml:space="preserve"> and the </w:t>
      </w:r>
      <w:r w:rsidR="004731EB" w:rsidRPr="000E7C62">
        <w:t>cross-bridge detachment rate</w:t>
      </w:r>
      <w:r w:rsidR="004731EB">
        <w:t xml:space="preserve"> </w:t>
      </w:r>
      <w:r w:rsidR="004731EB" w:rsidRPr="00134C70">
        <w:t>(</w:t>
      </w:r>
      <w:proofErr w:type="spellStart"/>
      <w:r w:rsidR="004731EB" w:rsidRPr="007178BA">
        <w:rPr>
          <w:i/>
        </w:rPr>
        <w:t>g</w:t>
      </w:r>
      <w:r w:rsidR="004731EB" w:rsidRPr="007178BA">
        <w:rPr>
          <w:i/>
          <w:vertAlign w:val="subscript"/>
        </w:rPr>
        <w:t>xbT</w:t>
      </w:r>
      <w:proofErr w:type="spellEnd"/>
      <w:r w:rsidR="004731EB" w:rsidRPr="00134C70">
        <w:t xml:space="preserve"> </w:t>
      </w:r>
      <w:r w:rsidR="004731EB">
        <w:t>in</w:t>
      </w:r>
      <w:r w:rsidR="004378B0">
        <w:t xml:space="preserve"> Figure </w:t>
      </w:r>
      <w:r w:rsidR="00995284">
        <w:t>5</w:t>
      </w:r>
      <w:r w:rsidR="004731EB" w:rsidRPr="00134C70">
        <w:t>)</w:t>
      </w:r>
      <w:r w:rsidR="004731EB">
        <w:t>.  Th</w:t>
      </w:r>
      <w:r>
        <w:t>is</w:t>
      </w:r>
      <w:r w:rsidR="004731EB">
        <w:t xml:space="preserve"> result</w:t>
      </w:r>
      <w:r>
        <w:t>s</w:t>
      </w:r>
      <w:r w:rsidR="004731EB">
        <w:t xml:space="preserve"> i</w:t>
      </w:r>
      <w:r>
        <w:t>n</w:t>
      </w:r>
      <w:r w:rsidR="004731EB">
        <w:t xml:space="preserve"> a reduction </w:t>
      </w:r>
      <w:r>
        <w:t>of</w:t>
      </w:r>
      <w:r w:rsidR="004731EB">
        <w:t xml:space="preserve"> the overall number of attached cross-bridges thereby</w:t>
      </w:r>
      <w:r w:rsidR="004731EB" w:rsidRPr="000E7C62">
        <w:t xml:space="preserve"> </w:t>
      </w:r>
      <w:r w:rsidR="004731EB">
        <w:t>imp</w:t>
      </w:r>
      <w:r w:rsidR="00B33D02">
        <w:t>airing</w:t>
      </w:r>
      <w:r w:rsidR="004731EB">
        <w:t xml:space="preserve"> force sustainment during the isotonic shortening phase of a work-loop contraction.  Hence, the </w:t>
      </w:r>
      <w:r w:rsidR="00B33D02">
        <w:t xml:space="preserve">end-systolic point occurs </w:t>
      </w:r>
      <w:del w:id="624" w:author="ABI_IT" w:date="2016-04-20T14:15:00Z">
        <w:r w:rsidR="00B33D02" w:rsidDel="00112EF0">
          <w:delText>sooner</w:delText>
        </w:r>
      </w:del>
      <w:ins w:id="625" w:author="ABI_IT" w:date="2016-04-20T14:15:00Z">
        <w:r w:rsidR="00112EF0">
          <w:t xml:space="preserve">earlier in the cycle </w:t>
        </w:r>
      </w:ins>
      <w:ins w:id="626" w:author="ABI_IT" w:date="2016-04-15T10:52:00Z">
        <w:r w:rsidR="001E1C65">
          <w:t>(see Figure 8C)</w:t>
        </w:r>
      </w:ins>
      <w:r w:rsidR="00B33D02">
        <w:t xml:space="preserve">, causing the </w:t>
      </w:r>
      <w:r w:rsidR="004731EB">
        <w:t xml:space="preserve">work-loop end-systolic curve </w:t>
      </w:r>
      <w:r w:rsidR="00B33D02">
        <w:t xml:space="preserve">to </w:t>
      </w:r>
      <w:r w:rsidR="004731EB">
        <w:t xml:space="preserve">lie to the right of </w:t>
      </w:r>
      <w:r w:rsidR="009C4859">
        <w:t xml:space="preserve">the </w:t>
      </w:r>
      <w:r w:rsidR="004731EB">
        <w:t xml:space="preserve">isometric end-systolic curve (Figure </w:t>
      </w:r>
      <w:r w:rsidR="00995284">
        <w:t>6</w:t>
      </w:r>
      <w:r w:rsidR="004731EB">
        <w:t xml:space="preserve">).  Conversely, removing the effect of velocity dependence from the HRT model reduces the rate of cross-bridge </w:t>
      </w:r>
      <w:ins w:id="627" w:author="ABI_IT" w:date="2016-04-15T10:52:00Z">
        <w:r w:rsidR="001E1C65">
          <w:t xml:space="preserve">myosin head </w:t>
        </w:r>
      </w:ins>
      <w:r w:rsidR="004731EB">
        <w:t>rotation (</w:t>
      </w:r>
      <w:proofErr w:type="spellStart"/>
      <w:r w:rsidR="004731EB" w:rsidRPr="007178BA">
        <w:rPr>
          <w:i/>
        </w:rPr>
        <w:t>h</w:t>
      </w:r>
      <w:r w:rsidR="004731EB" w:rsidRPr="007178BA">
        <w:rPr>
          <w:i/>
          <w:vertAlign w:val="subscript"/>
        </w:rPr>
        <w:t>ft</w:t>
      </w:r>
      <w:proofErr w:type="spellEnd"/>
      <w:r w:rsidR="004731EB">
        <w:t xml:space="preserve">) and </w:t>
      </w:r>
      <w:ins w:id="628" w:author="ABI_IT" w:date="2016-04-20T14:16:00Z">
        <w:r w:rsidR="003C3369">
          <w:t xml:space="preserve">the rate of </w:t>
        </w:r>
      </w:ins>
      <w:r w:rsidR="004731EB">
        <w:t>cross-bridge detachment (</w:t>
      </w:r>
      <w:proofErr w:type="spellStart"/>
      <w:r w:rsidR="004731EB" w:rsidRPr="007178BA">
        <w:rPr>
          <w:i/>
        </w:rPr>
        <w:t>g</w:t>
      </w:r>
      <w:r w:rsidR="004731EB" w:rsidRPr="007178BA">
        <w:rPr>
          <w:i/>
          <w:vertAlign w:val="subscript"/>
        </w:rPr>
        <w:t>xbt</w:t>
      </w:r>
      <w:proofErr w:type="spellEnd"/>
      <w:r w:rsidR="004731EB" w:rsidRPr="00312EE9">
        <w:t>)</w:t>
      </w:r>
      <w:r w:rsidR="004731EB">
        <w:t xml:space="preserve"> resulting in </w:t>
      </w:r>
      <w:del w:id="629" w:author="ABI_IT" w:date="2016-04-20T14:16:00Z">
        <w:r w:rsidR="004731EB" w:rsidDel="003C3369">
          <w:delText>‘unified’</w:delText>
        </w:r>
      </w:del>
      <w:ins w:id="630" w:author="ABI_IT" w:date="2016-04-20T14:16:00Z">
        <w:r w:rsidR="003C3369">
          <w:t>similar</w:t>
        </w:r>
      </w:ins>
      <w:r w:rsidR="004731EB">
        <w:t xml:space="preserve"> isometric and work-loop end-systolic force-length relations (Figure </w:t>
      </w:r>
      <w:r w:rsidR="002A0EA3">
        <w:t>7</w:t>
      </w:r>
      <w:r w:rsidR="004731EB">
        <w:t xml:space="preserve">).     </w:t>
      </w:r>
      <w:r w:rsidR="004731EB" w:rsidRPr="000E7C62">
        <w:t xml:space="preserve">      </w:t>
      </w:r>
    </w:p>
    <w:p w:rsidR="00325684" w:rsidRDefault="004731EB" w:rsidP="004731EB">
      <w:commentRangeStart w:id="631"/>
      <w:r>
        <w:t>Using</w:t>
      </w:r>
      <w:commentRangeEnd w:id="631"/>
      <w:r w:rsidR="00EE3857">
        <w:rPr>
          <w:rStyle w:val="CommentReference"/>
        </w:rPr>
        <w:commentReference w:id="631"/>
      </w:r>
      <w:r>
        <w:t xml:space="preserve"> the HRT model we </w:t>
      </w:r>
      <w:del w:id="632" w:author="ABI_IT" w:date="2016-04-15T10:52:00Z">
        <w:r w:rsidDel="001E1C65">
          <w:delText xml:space="preserve">next </w:delText>
        </w:r>
      </w:del>
      <w:r>
        <w:t xml:space="preserve">analysed how </w:t>
      </w:r>
      <w:del w:id="633" w:author="ABI_IT" w:date="2016-04-15T10:52:00Z">
        <w:r w:rsidDel="001E1C65">
          <w:delText xml:space="preserve">each of the two mechanisms </w:delText>
        </w:r>
      </w:del>
      <w:ins w:id="634" w:author="ABI_IT" w:date="2016-04-15T10:52:00Z">
        <w:r w:rsidR="001E1C65">
          <w:t>removing velocity-dependence from the kinetic r</w:t>
        </w:r>
      </w:ins>
      <w:ins w:id="635" w:author="ABI_IT" w:date="2016-04-15T10:53:00Z">
        <w:r w:rsidR="001E1C65">
          <w:t xml:space="preserve">ate constants </w:t>
        </w:r>
        <w:proofErr w:type="spellStart"/>
        <w:r w:rsidR="001E1C65">
          <w:t>h</w:t>
        </w:r>
        <w:r w:rsidR="001E1C65">
          <w:rPr>
            <w:vertAlign w:val="subscript"/>
          </w:rPr>
          <w:t>fT</w:t>
        </w:r>
        <w:proofErr w:type="spellEnd"/>
        <w:r w:rsidR="001E1C65">
          <w:rPr>
            <w:vertAlign w:val="subscript"/>
          </w:rPr>
          <w:t xml:space="preserve"> </w:t>
        </w:r>
        <w:r w:rsidR="001E1C65">
          <w:t xml:space="preserve">or </w:t>
        </w:r>
        <w:proofErr w:type="spellStart"/>
        <w:r w:rsidR="001E1C65">
          <w:t>g</w:t>
        </w:r>
        <w:r w:rsidR="001E1C65">
          <w:rPr>
            <w:vertAlign w:val="subscript"/>
          </w:rPr>
          <w:t>xbT</w:t>
        </w:r>
      </w:ins>
      <w:proofErr w:type="spellEnd"/>
      <w:ins w:id="636" w:author="ABI_IT" w:date="2016-04-15T10:54:00Z">
        <w:r w:rsidR="00F05AF8">
          <w:t xml:space="preserve"> (see Figure 5) individually </w:t>
        </w:r>
      </w:ins>
      <w:r w:rsidR="008C1EEF">
        <w:t>contribute</w:t>
      </w:r>
      <w:r>
        <w:t xml:space="preserve"> to the overall effect of shortening deactivation displayed in Figure </w:t>
      </w:r>
      <w:r w:rsidR="002A0EA3">
        <w:t>6</w:t>
      </w:r>
      <w:r>
        <w:t xml:space="preserve">.   </w:t>
      </w:r>
      <w:del w:id="637" w:author="ABI_IT" w:date="2016-04-15T10:55:00Z">
        <w:r w:rsidDel="00F05AF8">
          <w:delText xml:space="preserve">The two mechanisms include the rate of </w:delText>
        </w:r>
        <w:r w:rsidRPr="000E7C62" w:rsidDel="00F05AF8">
          <w:delText>cross-bridge detachment</w:delText>
        </w:r>
        <w:r w:rsidDel="00F05AF8">
          <w:delText xml:space="preserve"> (</w:delText>
        </w:r>
        <w:r w:rsidRPr="00331E98" w:rsidDel="00F05AF8">
          <w:rPr>
            <w:i/>
          </w:rPr>
          <w:delText>g</w:delText>
        </w:r>
        <w:r w:rsidRPr="00331E98" w:rsidDel="00F05AF8">
          <w:rPr>
            <w:i/>
            <w:vertAlign w:val="subscript"/>
          </w:rPr>
          <w:delText>xbT</w:delText>
        </w:r>
        <w:r w:rsidDel="00F05AF8">
          <w:delText xml:space="preserve">); </w:delText>
        </w:r>
        <w:r w:rsidRPr="000E7C62" w:rsidDel="00F05AF8">
          <w:delText xml:space="preserve">and </w:delText>
        </w:r>
        <w:r w:rsidDel="00F05AF8">
          <w:delText xml:space="preserve">the calculation of the rate of </w:delText>
        </w:r>
        <w:r w:rsidRPr="000E7C62" w:rsidDel="00F05AF8">
          <w:delText>cross-bridge</w:delText>
        </w:r>
        <w:r w:rsidDel="00F05AF8">
          <w:delText xml:space="preserve"> myosin head</w:delText>
        </w:r>
        <w:r w:rsidRPr="000E7C62" w:rsidDel="00F05AF8">
          <w:delText xml:space="preserve"> rotation</w:delText>
        </w:r>
        <w:r w:rsidDel="00F05AF8">
          <w:delText xml:space="preserve"> (</w:delText>
        </w:r>
        <w:r w:rsidRPr="00331E98" w:rsidDel="00F05AF8">
          <w:rPr>
            <w:i/>
          </w:rPr>
          <w:delText>h</w:delText>
        </w:r>
        <w:r w:rsidRPr="00331E98" w:rsidDel="00F05AF8">
          <w:rPr>
            <w:i/>
            <w:vertAlign w:val="subscript"/>
          </w:rPr>
          <w:delText>fT</w:delText>
        </w:r>
        <w:r w:rsidDel="00F05AF8">
          <w:delText>)</w:delText>
        </w:r>
        <w:r w:rsidRPr="000E7C62" w:rsidDel="00F05AF8">
          <w:delText>.</w:delText>
        </w:r>
      </w:del>
      <w:r w:rsidRPr="000E7C62">
        <w:t xml:space="preserve">  </w:t>
      </w:r>
      <w:ins w:id="638" w:author="ABI_IT" w:date="2016-05-18T17:13:00Z">
        <w:r w:rsidR="00626A55">
          <w:fldChar w:fldCharType="begin"/>
        </w:r>
        <w:r w:rsidR="00626A55">
          <w:instrText xml:space="preserve"> REF _Ref451354896 \h </w:instrText>
        </w:r>
      </w:ins>
      <w:r w:rsidR="00626A55">
        <w:fldChar w:fldCharType="separate"/>
      </w:r>
      <w:ins w:id="639" w:author="ABI_IT" w:date="2016-10-27T09:49:00Z">
        <w:r w:rsidR="00FB50E8">
          <w:t xml:space="preserve">Figure </w:t>
        </w:r>
        <w:r w:rsidR="00FB50E8">
          <w:rPr>
            <w:noProof/>
          </w:rPr>
          <w:t>12</w:t>
        </w:r>
      </w:ins>
      <w:ins w:id="640" w:author="ABI_IT" w:date="2016-05-18T17:13:00Z">
        <w:r w:rsidR="00626A55">
          <w:fldChar w:fldCharType="end"/>
        </w:r>
      </w:ins>
      <w:r w:rsidR="00626A55">
        <w:t xml:space="preserve"> </w:t>
      </w:r>
      <w:proofErr w:type="gramStart"/>
      <w:r w:rsidRPr="000E7C62">
        <w:t>shows</w:t>
      </w:r>
      <w:proofErr w:type="gramEnd"/>
      <w:r w:rsidRPr="000E7C62">
        <w:t xml:space="preserve"> </w:t>
      </w:r>
      <w:del w:id="641" w:author="ABI_IT" w:date="2016-04-15T10:55:00Z">
        <w:r w:rsidRPr="000E7C62" w:rsidDel="00F05AF8">
          <w:delText>how the work-loop end-systolic curve responds to the individual removal of velocity dependence from these two mechanisms</w:delText>
        </w:r>
        <w:r w:rsidDel="00F05AF8">
          <w:delText xml:space="preserve">.  </w:delText>
        </w:r>
        <w:r w:rsidR="00111C4B" w:rsidDel="00F05AF8">
          <w:delText>The results indicate</w:delText>
        </w:r>
        <w:r w:rsidDel="00F05AF8">
          <w:delText xml:space="preserve"> </w:delText>
        </w:r>
      </w:del>
      <w:r>
        <w:t>that b</w:t>
      </w:r>
      <w:r w:rsidRPr="000E7C62">
        <w:t xml:space="preserve">oth instances of removing velocity dependence cause a leftward shift of the work-loop end-systolic curve.  </w:t>
      </w:r>
      <w:r>
        <w:t xml:space="preserve">When </w:t>
      </w:r>
      <w:r w:rsidRPr="000E7C62">
        <w:t xml:space="preserve">velocity dependence </w:t>
      </w:r>
      <w:r>
        <w:t xml:space="preserve">is removed </w:t>
      </w:r>
      <w:r w:rsidRPr="000E7C62">
        <w:t xml:space="preserve">from the rate of cross-bridge </w:t>
      </w:r>
      <w:r>
        <w:t>de</w:t>
      </w:r>
      <w:r w:rsidRPr="000E7C62">
        <w:t xml:space="preserve">tachment, the amount of time a cross-bridge </w:t>
      </w:r>
      <w:r>
        <w:t>spends</w:t>
      </w:r>
      <w:r w:rsidRPr="000E7C62">
        <w:t xml:space="preserve"> in </w:t>
      </w:r>
      <w:r>
        <w:t xml:space="preserve">the </w:t>
      </w:r>
      <w:proofErr w:type="spellStart"/>
      <w:r w:rsidRPr="004A3B8E">
        <w:rPr>
          <w:i/>
        </w:rPr>
        <w:t>XBpostR</w:t>
      </w:r>
      <w:proofErr w:type="spellEnd"/>
      <w:r w:rsidRPr="000E7C62">
        <w:t xml:space="preserve"> force-producing state</w:t>
      </w:r>
      <w:r>
        <w:t xml:space="preserve"> increases</w:t>
      </w:r>
      <w:r w:rsidRPr="000E7C62">
        <w:t xml:space="preserve">.  Thus, </w:t>
      </w:r>
      <w:r>
        <w:t>the cross-bridge is able to sustain force at the</w:t>
      </w:r>
      <w:r w:rsidR="008C1EEF">
        <w:t xml:space="preserve"> given</w:t>
      </w:r>
      <w:r>
        <w:t xml:space="preserve"> afterload for longer, increasing the extent of shortening.  </w:t>
      </w:r>
      <w:r w:rsidRPr="000E7C62">
        <w:t xml:space="preserve">The </w:t>
      </w:r>
      <w:r>
        <w:t>end-systolic point</w:t>
      </w:r>
      <w:r w:rsidRPr="000E7C62">
        <w:t xml:space="preserve"> of each work-loop </w:t>
      </w:r>
      <w:r>
        <w:t xml:space="preserve">reaches </w:t>
      </w:r>
      <w:r w:rsidRPr="000E7C62">
        <w:t xml:space="preserve">a lower </w:t>
      </w:r>
      <w:r>
        <w:t>value of sarcomere length (</w:t>
      </w:r>
      <w:r w:rsidRPr="000E7C62">
        <w:t>L/L</w:t>
      </w:r>
      <w:r w:rsidRPr="000E7C62">
        <w:rPr>
          <w:vertAlign w:val="subscript"/>
        </w:rPr>
        <w:t>0</w:t>
      </w:r>
      <w:r>
        <w:t>),</w:t>
      </w:r>
      <w:r w:rsidRPr="000E7C62">
        <w:t xml:space="preserve"> resulting in a leftward shift of the end-systolic curve.  </w:t>
      </w:r>
      <w:r>
        <w:t xml:space="preserve">This was the dominant effect.  Removal of velocity dependence from the rate of cross-bridge head rotation caused </w:t>
      </w:r>
      <w:r w:rsidR="008C1EEF">
        <w:t xml:space="preserve">only </w:t>
      </w:r>
      <w:r>
        <w:t xml:space="preserve">a slight leftward shift of the work-loop end-systolic curve.  The reduction of </w:t>
      </w:r>
      <w:proofErr w:type="spellStart"/>
      <w:r w:rsidRPr="00134C70">
        <w:rPr>
          <w:i/>
        </w:rPr>
        <w:t>h</w:t>
      </w:r>
      <w:r w:rsidRPr="00134C70">
        <w:rPr>
          <w:i/>
          <w:vertAlign w:val="subscript"/>
        </w:rPr>
        <w:t>fT</w:t>
      </w:r>
      <w:proofErr w:type="spellEnd"/>
      <w:r>
        <w:t xml:space="preserve"> meant that more cross-bridges remained in state </w:t>
      </w:r>
      <w:proofErr w:type="spellStart"/>
      <w:r w:rsidRPr="004A3B8E">
        <w:rPr>
          <w:i/>
        </w:rPr>
        <w:t>XBpreR</w:t>
      </w:r>
      <w:proofErr w:type="spellEnd"/>
      <w:r>
        <w:t xml:space="preserve"> than transition</w:t>
      </w:r>
      <w:r w:rsidR="008C1EEF">
        <w:t>ed</w:t>
      </w:r>
      <w:r>
        <w:t xml:space="preserve"> to state </w:t>
      </w:r>
      <w:proofErr w:type="spellStart"/>
      <w:r w:rsidRPr="004A3B8E">
        <w:rPr>
          <w:i/>
        </w:rPr>
        <w:t>XBpostR</w:t>
      </w:r>
      <w:proofErr w:type="spellEnd"/>
      <w:r>
        <w:t xml:space="preserve"> but</w:t>
      </w:r>
      <w:r w:rsidR="008C1EEF">
        <w:t>,</w:t>
      </w:r>
      <w:r>
        <w:t xml:space="preserve"> since both these states are force-producing</w:t>
      </w:r>
      <w:r w:rsidR="008C1EEF">
        <w:t>,</w:t>
      </w:r>
      <w:r>
        <w:t xml:space="preserve"> the overall effect on the end-systolic curve is minor.  T</w:t>
      </w:r>
      <w:r w:rsidRPr="000E7C62">
        <w:t xml:space="preserve">he simulations in </w:t>
      </w:r>
      <w:ins w:id="642" w:author="ABI_IT" w:date="2016-05-18T17:14:00Z">
        <w:r w:rsidR="00626A55">
          <w:fldChar w:fldCharType="begin"/>
        </w:r>
        <w:r w:rsidR="00626A55">
          <w:instrText xml:space="preserve"> REF _Ref451354896 \h </w:instrText>
        </w:r>
      </w:ins>
      <w:r w:rsidR="00626A55">
        <w:fldChar w:fldCharType="separate"/>
      </w:r>
      <w:ins w:id="643" w:author="ABI_IT" w:date="2016-10-27T09:49:00Z">
        <w:r w:rsidR="00FB50E8">
          <w:t xml:space="preserve">Figure </w:t>
        </w:r>
        <w:r w:rsidR="00FB50E8">
          <w:rPr>
            <w:noProof/>
          </w:rPr>
          <w:t>12</w:t>
        </w:r>
      </w:ins>
      <w:ins w:id="644" w:author="ABI_IT" w:date="2016-05-18T17:14:00Z">
        <w:r w:rsidR="00626A55">
          <w:fldChar w:fldCharType="end"/>
        </w:r>
        <w:r w:rsidR="00626A55">
          <w:t xml:space="preserve"> </w:t>
        </w:r>
      </w:ins>
      <w:r w:rsidRPr="000E7C62">
        <w:t>demonstrate that</w:t>
      </w:r>
      <w:r>
        <w:t xml:space="preserve"> t</w:t>
      </w:r>
      <w:r w:rsidRPr="000E7C62">
        <w:t>he effect of sarcomere shortening velocity on cross-bridge d</w:t>
      </w:r>
      <w:r>
        <w:t>etachment</w:t>
      </w:r>
      <w:r w:rsidRPr="000E7C62">
        <w:t xml:space="preserve"> accounts for most of the velocity dependent behaviour of work-loop contractions v</w:t>
      </w:r>
      <w:r>
        <w:t>is-à-vis</w:t>
      </w:r>
      <w:r w:rsidRPr="000E7C62">
        <w:t xml:space="preserve"> isometric contractions</w:t>
      </w:r>
      <w:r>
        <w:t>.</w:t>
      </w:r>
      <w:r w:rsidRPr="000E7C62">
        <w:t xml:space="preserve"> </w:t>
      </w:r>
      <w:r>
        <w:t xml:space="preserve"> </w:t>
      </w:r>
    </w:p>
    <w:p w:rsidR="00307BD6" w:rsidRDefault="00233BF8" w:rsidP="001B76FD">
      <w:r>
        <w:t xml:space="preserve">Inactivation </w:t>
      </w:r>
      <w:r w:rsidR="001B76FD">
        <w:t xml:space="preserve">of velocity dependence from the HRT model results in significant changes to the isotonic contraction </w:t>
      </w:r>
      <w:r>
        <w:t>phase of the work-loop</w:t>
      </w:r>
      <w:r w:rsidR="001B76FD">
        <w:t xml:space="preserve">.  </w:t>
      </w:r>
      <w:r>
        <w:t xml:space="preserve">The greater level of active stress achieved during this phase (Figure </w:t>
      </w:r>
      <w:r w:rsidR="00385572">
        <w:t>8</w:t>
      </w:r>
      <w:r>
        <w:t>B) generates a much higher shortening velocity</w:t>
      </w:r>
      <w:r w:rsidR="001B76FD">
        <w:t xml:space="preserve"> (Figure </w:t>
      </w:r>
      <w:r w:rsidR="00385572">
        <w:t>8</w:t>
      </w:r>
      <w:r>
        <w:t>C</w:t>
      </w:r>
      <w:r w:rsidR="001B76FD">
        <w:t>)</w:t>
      </w:r>
      <w:r w:rsidR="00B239D3">
        <w:t>, such that</w:t>
      </w:r>
      <w:r>
        <w:t xml:space="preserve"> end-systole is achieved </w:t>
      </w:r>
      <w:del w:id="645" w:author="ABI_IT" w:date="2016-04-20T14:18:00Z">
        <w:r w:rsidDel="00940BA8">
          <w:delText>much sooner</w:delText>
        </w:r>
      </w:del>
      <w:ins w:id="646" w:author="ABI_IT" w:date="2016-04-20T14:18:00Z">
        <w:r w:rsidR="00940BA8">
          <w:t>at a much earlier stage</w:t>
        </w:r>
      </w:ins>
      <w:r>
        <w:t>, relative to the simulation wi</w:t>
      </w:r>
      <w:r w:rsidR="00307BD6">
        <w:t xml:space="preserve">th velocity-dependence </w:t>
      </w:r>
      <w:r w:rsidR="00307BD6">
        <w:lastRenderedPageBreak/>
        <w:t>intact.  The end of systole is reached when the active stress generated by the cross-bridge</w:t>
      </w:r>
      <w:r w:rsidR="00721453">
        <w:t>s</w:t>
      </w:r>
      <w:r w:rsidR="00307BD6">
        <w:t xml:space="preserve"> can no longer sustain the afterload.  In the simulation with velocity dependence inactivated, end-systole is reached </w:t>
      </w:r>
      <w:r w:rsidR="001D15EF">
        <w:t xml:space="preserve">so </w:t>
      </w:r>
      <w:del w:id="647" w:author="ABI_IT" w:date="2016-04-20T14:19:00Z">
        <w:r w:rsidR="001D15EF" w:rsidDel="00721453">
          <w:delText xml:space="preserve">quickly </w:delText>
        </w:r>
      </w:del>
      <w:ins w:id="648" w:author="ABI_IT" w:date="2016-04-20T14:19:00Z">
        <w:r w:rsidR="00721453">
          <w:t xml:space="preserve">early </w:t>
        </w:r>
      </w:ins>
      <w:r w:rsidR="001D15EF">
        <w:t xml:space="preserve">that </w:t>
      </w:r>
      <w:r w:rsidR="00307BD6">
        <w:t>a declining [Ca</w:t>
      </w:r>
      <w:r w:rsidR="00307BD6" w:rsidRPr="003E486E">
        <w:rPr>
          <w:vertAlign w:val="superscript"/>
        </w:rPr>
        <w:t>2+</w:t>
      </w:r>
      <w:r w:rsidR="00307BD6">
        <w:t>]</w:t>
      </w:r>
      <w:r w:rsidR="00307BD6" w:rsidRPr="003E486E">
        <w:rPr>
          <w:vertAlign w:val="subscript"/>
        </w:rPr>
        <w:t>i</w:t>
      </w:r>
      <w:r w:rsidR="00307BD6">
        <w:t xml:space="preserve"> </w:t>
      </w:r>
      <w:r w:rsidR="001D15EF">
        <w:t>has not had the chance to</w:t>
      </w:r>
      <w:r w:rsidR="00307BD6">
        <w:t xml:space="preserve"> affect the active stress such that the dominant factor determining the end-systolic point is the force-length relationship.  It is therefore not a surprise that velocity-dependent inactivation brings the work-loop end-systolic force-length relationship closer to that of its isometric counterpart</w:t>
      </w:r>
      <w:r w:rsidR="004A1ACB">
        <w:t>,</w:t>
      </w:r>
      <w:r w:rsidR="00307BD6">
        <w:t xml:space="preserve"> since the latter is determined solely by the filament overlap fraction given by the force-length relation.</w:t>
      </w:r>
    </w:p>
    <w:p w:rsidR="008C1EEF" w:rsidRDefault="008C1EEF" w:rsidP="008C1EEF">
      <w:pPr>
        <w:spacing w:after="0"/>
      </w:pPr>
      <w:commentRangeStart w:id="649"/>
      <w:r>
        <w:t xml:space="preserve">Our </w:t>
      </w:r>
      <w:commentRangeEnd w:id="649"/>
      <w:r w:rsidR="002D3AD6">
        <w:rPr>
          <w:rStyle w:val="CommentReference"/>
        </w:rPr>
        <w:commentReference w:id="649"/>
      </w:r>
      <w:r w:rsidR="001D15EF">
        <w:t>results are</w:t>
      </w:r>
      <w:r w:rsidR="004731EB">
        <w:t xml:space="preserve"> consistent with </w:t>
      </w:r>
      <w:r>
        <w:t>those of</w:t>
      </w:r>
      <w:r w:rsidR="009C6932">
        <w:t xml:space="preserve"> </w:t>
      </w:r>
      <w:proofErr w:type="spellStart"/>
      <w:r w:rsidR="004731EB">
        <w:t>Landesberg</w:t>
      </w:r>
      <w:proofErr w:type="spellEnd"/>
      <w:r w:rsidR="004731EB">
        <w:t xml:space="preserve"> </w:t>
      </w:r>
      <w:r>
        <w:t>and</w:t>
      </w:r>
      <w:r w:rsidR="004731EB">
        <w:t xml:space="preserve"> Sideman</w:t>
      </w:r>
      <w:r w:rsidR="009321D0">
        <w:t xml:space="preserve"> </w:t>
      </w:r>
      <w:r w:rsidR="009321D0">
        <w:fldChar w:fldCharType="begin"/>
      </w:r>
      <w:r w:rsidR="009321D0">
        <w:instrText xml:space="preserve"> ADDIN ZOTERO_ITEM CSL_CITATION {"citationID":"ifd1ubrq0","properties":{"formattedCitation":"(2000)","plainCitation":"(2000)"},"citationItems":[{"id":69,"uris":["http://zotero.org/users/local/KlDwBHxE/items/735BFR6I"],"uri":["http://zotero.org/users/local/KlDwBHxE/items/735BFR6I"],"itemData":{"id":69,"type":"article-journal","title":"Force-velocity relationship and biochemical-to-mechanical energy conversion by the sarcomere","container-title":"American Journal of Physiology-Heart and Circulatory Physiology","page":"H1274–H1284","volume":"278","issue":"4","source":"Google Scholar","author":[{"family":"Landesberg","given":"Amir"},{"family":"Sideman","given":"Samuel"}],"issued":{"date-parts":[["2000"]]},"accessed":{"date-parts":[["2016",4,1]]}},"suppress-author":true}],"schema":"https://github.com/citation-style-language/schema/raw/master/csl-citation.json"} </w:instrText>
      </w:r>
      <w:r w:rsidR="009321D0">
        <w:fldChar w:fldCharType="separate"/>
      </w:r>
      <w:r w:rsidR="009321D0" w:rsidRPr="009321D0">
        <w:rPr>
          <w:rFonts w:ascii="Calibri" w:hAnsi="Calibri"/>
        </w:rPr>
        <w:t>(2000)</w:t>
      </w:r>
      <w:r w:rsidR="009321D0">
        <w:fldChar w:fldCharType="end"/>
      </w:r>
      <w:r w:rsidR="002D3AD6">
        <w:t xml:space="preserve">, who showed that </w:t>
      </w:r>
      <w:r w:rsidR="004731EB">
        <w:t>increasing the velocity-dependent transition rate between the Ca</w:t>
      </w:r>
      <w:r w:rsidR="004731EB">
        <w:rPr>
          <w:vertAlign w:val="superscript"/>
        </w:rPr>
        <w:t>2+</w:t>
      </w:r>
      <w:r w:rsidR="004731EB">
        <w:t xml:space="preserve"> bound force-producing</w:t>
      </w:r>
      <w:r>
        <w:t xml:space="preserve"> and the</w:t>
      </w:r>
      <w:r w:rsidR="004731EB">
        <w:t xml:space="preserve"> non-force-producing states in their four state model results in a rightward shift of a shortening end-systolic curve</w:t>
      </w:r>
      <w:r w:rsidR="00DB6C8A">
        <w:t xml:space="preserve"> relative to its isometric equivalent</w:t>
      </w:r>
      <w:r w:rsidR="004731EB">
        <w:t xml:space="preserve">.  This </w:t>
      </w:r>
      <w:r>
        <w:t xml:space="preserve">result </w:t>
      </w:r>
      <w:r w:rsidR="004731EB">
        <w:t xml:space="preserve">is comparable to an increase in </w:t>
      </w:r>
      <w:proofErr w:type="spellStart"/>
      <w:r w:rsidR="004731EB" w:rsidRPr="004A2940">
        <w:rPr>
          <w:i/>
        </w:rPr>
        <w:t>g</w:t>
      </w:r>
      <w:r w:rsidR="004731EB" w:rsidRPr="004A3B8E">
        <w:rPr>
          <w:i/>
          <w:vertAlign w:val="subscript"/>
        </w:rPr>
        <w:t>xbT</w:t>
      </w:r>
      <w:proofErr w:type="spellEnd"/>
      <w:r w:rsidR="004731EB">
        <w:rPr>
          <w:i/>
        </w:rPr>
        <w:t xml:space="preserve"> </w:t>
      </w:r>
      <w:r w:rsidR="004731EB">
        <w:t xml:space="preserve">(Figure </w:t>
      </w:r>
      <w:r w:rsidR="002A0EA3">
        <w:t>5</w:t>
      </w:r>
      <w:r w:rsidR="004731EB">
        <w:t xml:space="preserve">) in the HRT model </w:t>
      </w:r>
      <w:r w:rsidR="004378B0">
        <w:t xml:space="preserve">(Figure </w:t>
      </w:r>
      <w:r w:rsidR="002A0EA3">
        <w:t>6</w:t>
      </w:r>
      <w:r w:rsidR="004731EB" w:rsidRPr="00A703EB">
        <w:t>)</w:t>
      </w:r>
      <w:ins w:id="650" w:author="ABI_IT" w:date="2016-04-21T11:03:00Z">
        <w:r w:rsidR="009321D0">
          <w:t>,</w:t>
        </w:r>
      </w:ins>
      <w:r w:rsidR="004731EB">
        <w:t xml:space="preserve"> </w:t>
      </w:r>
      <w:r w:rsidR="009321D0">
        <w:rPr>
          <w:highlight w:val="yellow"/>
        </w:rPr>
        <w:t>t</w:t>
      </w:r>
      <w:r w:rsidR="00DB6C8A" w:rsidRPr="009321D0">
        <w:rPr>
          <w:highlight w:val="yellow"/>
        </w:rPr>
        <w:t>hat is</w:t>
      </w:r>
      <w:r w:rsidR="004731EB" w:rsidRPr="009321D0">
        <w:rPr>
          <w:highlight w:val="yellow"/>
        </w:rPr>
        <w:t xml:space="preserve">, </w:t>
      </w:r>
      <w:r w:rsidR="00DB6C8A" w:rsidRPr="009321D0">
        <w:rPr>
          <w:highlight w:val="yellow"/>
        </w:rPr>
        <w:t>despite the presence of</w:t>
      </w:r>
      <w:r w:rsidRPr="009321D0">
        <w:rPr>
          <w:highlight w:val="yellow"/>
        </w:rPr>
        <w:t xml:space="preserve"> a force producing state in the absence of bound Ca</w:t>
      </w:r>
      <w:r w:rsidRPr="009321D0">
        <w:rPr>
          <w:highlight w:val="yellow"/>
          <w:vertAlign w:val="superscript"/>
        </w:rPr>
        <w:t>2+</w:t>
      </w:r>
      <w:r w:rsidR="00DB6C8A" w:rsidRPr="009321D0">
        <w:rPr>
          <w:highlight w:val="yellow"/>
        </w:rPr>
        <w:t xml:space="preserve"> in the</w:t>
      </w:r>
      <w:del w:id="651" w:author="ABI_IT" w:date="2016-04-21T11:04:00Z">
        <w:r w:rsidR="00DB6C8A" w:rsidRPr="009321D0" w:rsidDel="009321D0">
          <w:rPr>
            <w:highlight w:val="yellow"/>
          </w:rPr>
          <w:delText>ir</w:delText>
        </w:r>
      </w:del>
      <w:ins w:id="652" w:author="ABI_IT" w:date="2016-04-21T11:04:00Z">
        <w:r w:rsidR="009321D0">
          <w:rPr>
            <w:highlight w:val="yellow"/>
          </w:rPr>
          <w:t xml:space="preserve"> </w:t>
        </w:r>
        <w:proofErr w:type="spellStart"/>
        <w:r w:rsidR="009321D0">
          <w:rPr>
            <w:highlight w:val="yellow"/>
          </w:rPr>
          <w:t>Landesberg</w:t>
        </w:r>
      </w:ins>
      <w:proofErr w:type="spellEnd"/>
      <w:r w:rsidR="00DB6C8A" w:rsidRPr="009321D0">
        <w:rPr>
          <w:highlight w:val="yellow"/>
        </w:rPr>
        <w:t xml:space="preserve"> model</w:t>
      </w:r>
      <w:r w:rsidR="004731EB">
        <w:t xml:space="preserve">  </w:t>
      </w:r>
    </w:p>
    <w:p w:rsidR="008C1EEF" w:rsidRDefault="008C1EEF" w:rsidP="008C1EEF">
      <w:pPr>
        <w:spacing w:after="0"/>
      </w:pPr>
    </w:p>
    <w:p w:rsidR="004731EB" w:rsidRDefault="00DB6C8A" w:rsidP="003E486E">
      <w:pPr>
        <w:spacing w:after="0"/>
      </w:pPr>
      <w:r>
        <w:t>E</w:t>
      </w:r>
      <w:r w:rsidR="008C1EEF">
        <w:t xml:space="preserve">xperimental results recently published by Pavlov and </w:t>
      </w:r>
      <w:proofErr w:type="spellStart"/>
      <w:r w:rsidR="008C1EEF">
        <w:t>Landesberg</w:t>
      </w:r>
      <w:proofErr w:type="spellEnd"/>
      <w:r w:rsidR="008C1EEF">
        <w:t xml:space="preserve"> (2016) who, using </w:t>
      </w:r>
      <w:proofErr w:type="spellStart"/>
      <w:r w:rsidR="008C1EEF">
        <w:t>isovelocity</w:t>
      </w:r>
      <w:proofErr w:type="spellEnd"/>
      <w:r w:rsidR="008C1EEF">
        <w:t xml:space="preserve"> (ramp) stretches of isolated, tetanised, right-ventricular rat </w:t>
      </w:r>
      <w:proofErr w:type="spellStart"/>
      <w:r w:rsidR="008C1EEF">
        <w:t>trabeculae</w:t>
      </w:r>
      <w:proofErr w:type="spellEnd"/>
      <w:r w:rsidR="008C1EEF">
        <w:t xml:space="preserve"> at different sarcomere lengths, </w:t>
      </w:r>
      <w:del w:id="653" w:author="ABI_IT" w:date="2016-04-20T14:21:00Z">
        <w:r w:rsidR="008C1EEF" w:rsidDel="00402B58">
          <w:delText xml:space="preserve">concluded </w:delText>
        </w:r>
      </w:del>
      <w:ins w:id="654" w:author="ABI_IT" w:date="2016-04-20T14:21:00Z">
        <w:r w:rsidR="00402B58">
          <w:t xml:space="preserve">indicated </w:t>
        </w:r>
      </w:ins>
      <w:r w:rsidR="008C1EEF">
        <w:t xml:space="preserve">that the rate of cross-bridge cycling is length-independent. </w:t>
      </w:r>
      <w:r>
        <w:t>Likewise, n</w:t>
      </w:r>
      <w:r w:rsidR="008C1EEF">
        <w:t>one of the cross-bridge kinetic rate constants in our HRT model depend directly on sarcomere length.  The two velocity-dependent rate constants in the cross-bridge model are</w:t>
      </w:r>
      <w:ins w:id="655" w:author="ABI_IT" w:date="2016-04-20T14:22:00Z">
        <w:r w:rsidR="00DC309B">
          <w:t xml:space="preserve"> each</w:t>
        </w:r>
      </w:ins>
      <w:r w:rsidR="008C1EEF">
        <w:t xml:space="preserve"> a function of cross-bridge distortion, which is modulated by sarcomere shortening velocity and not sarcomere length per se.</w:t>
      </w:r>
    </w:p>
    <w:p w:rsidR="008C1EEF" w:rsidRDefault="008C1EEF" w:rsidP="003E486E">
      <w:pPr>
        <w:spacing w:after="0"/>
      </w:pPr>
    </w:p>
    <w:p w:rsidR="00A66608" w:rsidRDefault="004731EB" w:rsidP="009442E5">
      <w:r>
        <w:t xml:space="preserve">Overall, </w:t>
      </w:r>
      <w:r w:rsidR="008C1EEF">
        <w:t>our model</w:t>
      </w:r>
      <w:r w:rsidRPr="00134C70">
        <w:t xml:space="preserve"> </w:t>
      </w:r>
      <w:r w:rsidR="008C1EEF">
        <w:t>h</w:t>
      </w:r>
      <w:r w:rsidRPr="00134C70">
        <w:t xml:space="preserve">as determined that the effect of sarcomere shortening velocity on sarcomere contractility </w:t>
      </w:r>
      <w:r w:rsidR="002A416E">
        <w:t>is sufficient to</w:t>
      </w:r>
      <w:r w:rsidRPr="00134C70">
        <w:t xml:space="preserve"> explain the d</w:t>
      </w:r>
      <w:r>
        <w:t xml:space="preserve">isparity </w:t>
      </w:r>
      <w:r w:rsidRPr="00134C70">
        <w:t>between isometric and work-loop end-systolic curves</w:t>
      </w:r>
      <w:r w:rsidR="002A416E">
        <w:t>,</w:t>
      </w:r>
      <w:r w:rsidRPr="00134C70">
        <w:t xml:space="preserve"> </w:t>
      </w:r>
      <w:r w:rsidR="009442E5">
        <w:t>which</w:t>
      </w:r>
      <w:r w:rsidRPr="00134C70">
        <w:t xml:space="preserve"> has been demonstrated experimenta</w:t>
      </w:r>
      <w:r>
        <w:t>l</w:t>
      </w:r>
      <w:r w:rsidRPr="00134C70">
        <w:t>l</w:t>
      </w:r>
      <w:r>
        <w:t>y</w:t>
      </w:r>
      <w:ins w:id="656" w:author="ABI_IT" w:date="2016-04-15T11:42:00Z">
        <w:r w:rsidR="00001A59">
          <w:t xml:space="preserve"> in excised frog heart</w:t>
        </w:r>
      </w:ins>
      <w:ins w:id="657" w:author="ABI_IT" w:date="2016-04-15T11:43:00Z">
        <w:r w:rsidR="00001A59">
          <w:t xml:space="preserve"> </w:t>
        </w:r>
        <w:r w:rsidR="00001A59">
          <w:fldChar w:fldCharType="begin"/>
        </w:r>
      </w:ins>
      <w:ins w:id="658" w:author="ABI_IT" w:date="2016-04-15T11:44:00Z">
        <w:r w:rsidR="00001A59">
          <w:instrText xml:space="preserve"> ADDIN ZOTERO_ITEM CSL_CITATION {"citationID":"hoqimk8pv","properties":{"formattedCitation":"(Frank, 1899)","plainCitation":"(Frank, 1899)"},"citationItems":[{"id":60,"uris":["http://zotero.org/users/local/KlDwBHxE/items/CXWMKV8I"],"uri":["http://zotero.org/users/local/KlDwBHxE/items/CXWMKV8I"],"itemData":{"id":60,"type":"article-journal","title":"Die Grundform des arteriellen Pulses.","container-title":"Z Biol","page":"483-526","volume":"37","author":[{"family":"Frank","given":"Otto"}],"issued":{"date-parts":[["1899"]]}}}],"schema":"https://github.com/citation-style-language/schema/raw/master/csl-citation.json"} </w:instrText>
        </w:r>
      </w:ins>
      <w:r w:rsidR="00001A59">
        <w:fldChar w:fldCharType="separate"/>
      </w:r>
      <w:ins w:id="659" w:author="ABI_IT" w:date="2016-04-15T11:44:00Z">
        <w:r w:rsidR="00001A59" w:rsidRPr="00001A59">
          <w:rPr>
            <w:rFonts w:ascii="Calibri" w:hAnsi="Calibri"/>
            <w:rPrChange w:id="660" w:author="ABI_IT" w:date="2016-04-15T11:44:00Z">
              <w:rPr/>
            </w:rPrChange>
          </w:rPr>
          <w:t>(Frank, 1899)</w:t>
        </w:r>
      </w:ins>
      <w:ins w:id="661" w:author="ABI_IT" w:date="2016-04-15T11:43:00Z">
        <w:r w:rsidR="00001A59">
          <w:fldChar w:fldCharType="end"/>
        </w:r>
        <w:r w:rsidR="00001A59">
          <w:t>, isolated rabbit papillary muscle</w:t>
        </w:r>
      </w:ins>
      <w:ins w:id="662" w:author="ABI_IT" w:date="2016-04-15T11:44:00Z">
        <w:r w:rsidR="00001A59">
          <w:t xml:space="preserve"> </w:t>
        </w:r>
        <w:r w:rsidR="00001A59">
          <w:fldChar w:fldCharType="begin"/>
        </w:r>
        <w:r w:rsidR="00001A59">
          <w:instrText xml:space="preserve"> ADDIN ZOTERO_ITEM CSL_CITATION {"citationID":"2cqjqer3ao","properties":{"formattedCitation":"{\\rtf (Brady, 1967; S\\uc0\\u248{}rhus \\i et al.\\i0{}, 2000)}","plainCitation":"(Brady, 1967; Sørhus et al., 2000)"},"citationItems":[{"id":44,"uris":["http://zotero.org/users/local/KlDwBHxE/items/VRWKINN4"],"uri":["http://zotero.org/users/local/KlDwBHxE/items/VRWKINN4"],"itemData":{"id":44,"type":"article-journal","title":"Length-Tension Relations in Cardiac Muscle","container-title":"American Zoologist","page":"603-610","volume":"7","issue":"3","author":[{"family":"Brady","given":"Allan"}],"issued":{"date-parts":[["1967"]]}}},{"id":27,"uris":["http://zotero.org/users/local/KlDwBHxE/items/T3HVCTK7"],"uri":["http://zotero.org/users/local/KlDwBHxE/items/T3HVCTK7"],"itemData":{"id":27,"type":"article-journal","title":"Controlled Auxotonic Twitch in Papillary Muscle: A New Computer-Based Control Approach","container-title":"Computers and Biomedical Research","page":"398-415","volume":"33","issue":"6","source":"CrossRef","DOI":"10.1006/cbmr.2000.1551","ISSN":"00104809","shortTitle":"Controlled Auxotonic Twitch in Papillary Muscle","language":"en","author":[{"family":"Sørhus","given":"Vidar"},{"family":"Sys","given":"Stanislas U."},{"family":"Natåns","given":"Anders"},{"family":"Demolder","given":"Marc J."},{"family":"Angelsen","given":"Bjørn A.J."}],"issued":{"date-parts":[["2000",12]]},"accessed":{"date-parts":[["2016",3,21]]}}}],"schema":"https://github.com/citation-style-language/schema/raw/master/csl-citation.json"} </w:instrText>
        </w:r>
      </w:ins>
      <w:r w:rsidR="00001A59">
        <w:fldChar w:fldCharType="separate"/>
      </w:r>
      <w:ins w:id="663" w:author="ABI_IT" w:date="2016-04-15T11:44:00Z">
        <w:r w:rsidR="00001A59" w:rsidRPr="00001A59">
          <w:rPr>
            <w:rFonts w:ascii="Calibri" w:hAnsi="Calibri" w:cs="Times New Roman"/>
            <w:szCs w:val="24"/>
            <w:rPrChange w:id="664" w:author="ABI_IT" w:date="2016-04-15T11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(Brady, 1967; Sørhus </w:t>
        </w:r>
        <w:r w:rsidR="00001A59" w:rsidRPr="00001A59">
          <w:rPr>
            <w:rFonts w:ascii="Calibri" w:hAnsi="Calibri" w:cs="Times New Roman"/>
            <w:i/>
            <w:iCs/>
            <w:szCs w:val="24"/>
            <w:rPrChange w:id="665" w:author="ABI_IT" w:date="2016-04-15T11:44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et al.</w:t>
        </w:r>
        <w:r w:rsidR="00001A59" w:rsidRPr="00001A59">
          <w:rPr>
            <w:rFonts w:ascii="Calibri" w:hAnsi="Calibri" w:cs="Times New Roman"/>
            <w:szCs w:val="24"/>
            <w:rPrChange w:id="666" w:author="ABI_IT" w:date="2016-04-15T11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 2000)</w:t>
        </w:r>
        <w:r w:rsidR="00001A59">
          <w:fldChar w:fldCharType="end"/>
        </w:r>
      </w:ins>
      <w:ins w:id="667" w:author="ABI_IT" w:date="2016-04-15T11:43:00Z">
        <w:r w:rsidR="00001A59">
          <w:t>, and isolated cat papillary muscle</w:t>
        </w:r>
      </w:ins>
      <w:ins w:id="668" w:author="ABI_IT" w:date="2016-04-15T11:45:00Z">
        <w:r w:rsidR="00001A59">
          <w:t xml:space="preserve"> </w:t>
        </w:r>
        <w:r w:rsidR="00001A59">
          <w:fldChar w:fldCharType="begin"/>
        </w:r>
        <w:r w:rsidR="00001A59">
          <w:instrText xml:space="preserve"> ADDIN ZOTERO_ITEM CSL_CITATION {"citationID":"217behdsb0","properties":{"formattedCitation":"(Taylor &amp; Burrows, 1970)","plainCitation":"(Taylor &amp; Burrows, 1970)"},"citationItems":[{"id":26,"uris":["http://zotero.org/users/local/KlDwBHxE/items/3V55S7EV"],"uri":["http://zotero.org/users/local/KlDwBHxE/items/3V55S7EV"],"itemData":{"id":26,"type":"article-journal","title":"Active Length-Tension Relations Compared in Isometric, Afterloaded and Isotonic Contractions of Cat Papillary Muscle Their Dependence on Inotropic State","container-title":"Circulation research","page":"279–288","volume":"26","issue":"3","source":"Google Scholar","author":[{"family":"Taylor","given":"Roger R."},{"family":"Burrows","given":"Peter"}],"issued":{"date-parts":[["1970"]]},"accessed":{"date-parts":[["2016",3,21]]}}}],"schema":"https://github.com/citation-style-language/schema/raw/master/csl-citation.json"} </w:instrText>
        </w:r>
      </w:ins>
      <w:r w:rsidR="00001A59">
        <w:fldChar w:fldCharType="separate"/>
      </w:r>
      <w:ins w:id="669" w:author="ABI_IT" w:date="2016-04-15T11:45:00Z">
        <w:r w:rsidR="00001A59" w:rsidRPr="00001A59">
          <w:rPr>
            <w:rFonts w:ascii="Calibri" w:hAnsi="Calibri"/>
            <w:rPrChange w:id="670" w:author="ABI_IT" w:date="2016-04-15T11:45:00Z">
              <w:rPr/>
            </w:rPrChange>
          </w:rPr>
          <w:t>(Taylor &amp; Burrows, 1970)</w:t>
        </w:r>
        <w:r w:rsidR="00001A59">
          <w:fldChar w:fldCharType="end"/>
        </w:r>
      </w:ins>
      <w:r>
        <w:t xml:space="preserve">.  </w:t>
      </w:r>
      <w:r w:rsidR="00A66608">
        <w:t xml:space="preserve"> It is interesting to note that s</w:t>
      </w:r>
      <w:r w:rsidR="00A66608" w:rsidRPr="00134C70">
        <w:t>om</w:t>
      </w:r>
      <w:r w:rsidR="00A66608">
        <w:t>e experimental studies show</w:t>
      </w:r>
      <w:r w:rsidR="00A66608" w:rsidRPr="00134C70">
        <w:t xml:space="preserve"> end-systolic curve</w:t>
      </w:r>
      <w:r w:rsidR="00B52D48">
        <w:t>s</w:t>
      </w:r>
      <w:r w:rsidR="00A66608">
        <w:t xml:space="preserve"> to be</w:t>
      </w:r>
      <w:r w:rsidR="00A66608" w:rsidRPr="00134C70">
        <w:t xml:space="preserve"> independent of contraction type and appear unified</w:t>
      </w:r>
      <w:r w:rsidR="00A66608">
        <w:t xml:space="preserve"> </w:t>
      </w:r>
      <w:r w:rsidR="00A66608">
        <w:fldChar w:fldCharType="begin"/>
      </w:r>
      <w:r w:rsidR="00A66608">
        <w:instrText xml:space="preserve"> ADDIN ZOTERO_ITEM CSL_CITATION {"citationID":"19i28kokod","properties":{"formattedCitation":"{\\rtf (Cross \\i et al.\\i0{}, 1961; Downing &amp; Sonnenblick, 1964; Taylor \\i et al.\\i0{}, 1969; Suga &amp; Sagawa, 1974; Suga \\i et al.\\i0{}, 1981, 1983; Hisano \\i et al.\\i0{}, 1987; Iribe \\i et al.\\i0{}, 2006)}","plainCitation":"(Cross et al., 1961; Downing &amp; Sonnenblick, 1964; Taylor et al., 1969; Suga &amp; Sagawa, 1974; Suga et al., 1981, 1983; Hisano et al., 1987; Iribe et al., 2006)"},"citationItems":[{"id":53,"uris":["http://zotero.org/users/local/KlDwBHxE/items/UITI7676"],"uri":["http://zotero.org/users/local/KlDwBHxE/items/UITI7676"],"itemData":{"id":53,"type":"article-journal","title":"Influence of coronary perfusion and myocardial edema on pressure-volume diagram of left ventricle","container-title":"American Journal of Physiology–Legacy Content","page":"102–108","volume":"201","issue":"1","source":"Google Scholar","author":[{"family":"Cross","given":"Cecil E."},{"family":"Rieben","given":"P. Andre"},{"family":"Salisbury","given":"Peter F."}],"issued":{"date-parts":[["1961"]]},"accessed":{"date-parts":[["2016",3,21]]}}},{"id":49,"uris":["http://zotero.org/users/local/KlDwBHxE/items/VDEMSDPP"],"uri":["http://zotero.org/users/local/KlDwBHxE/items/VDEMSDPP"],"itemData":{"id":49,"type":"article-journal","title":"Cardiac muscle mechanics and ventricular performance: force and time parameters","container-title":"American Journal of Physiology–Legacy Content","page":"705–715","volume":"207","issue":"3","source":"Google Scholar","shortTitle":"Cardiac muscle mechanics and ventricular performance","author":[{"family":"Downing","given":"S. Evans"},{"family":"Sonnenblick","given":"Edmund H."}],"issued":{"date-parts":[["1964"]]},"accessed":{"date-parts":[["2016",3,21]]}}},{"id":55,"uris":["http://zotero.org/users/local/KlDwBHxE/items/ENMUZMAH"],"uri":["http://zotero.org/users/local/KlDwBHxE/items/ENMUZMAH"],"itemData":{"id":55,"type":"article-journal","title":"Volume-tension diagrams of ejecting and isovolumic contractions in left ventricle","container-title":"American Journal of Physiology","volume":"216","issue":"5","author":[{"family":"Taylor","given":"Roger"},{"family":"Covell","given":"James"},{"family":"Ross","given":"John"}],"issued":{"date-parts":[["1969",5]]}}},{"id":52,"uris":["http://zotero.org/users/local/KlDwBHxE/items/MGK939KT"],"uri":["http://zotero.org/users/local/KlDwBHxE/items/MGK939KT"],"itemData":{"id":52,"type":"article-journal","title":"Instantaneous pressure-volume relationships and their ratio in the excised, supported canine left ventricle","container-title":"Circulation research","page":"117–126","volume":"35","issue":"1","source":"Google Scholar","author":[{"family":"Suga","given":"Hiroyuki"},{"family":"Sagawa","given":"Kiichi"}],"issued":{"date-parts":[["1974"]]},"accessed":{"date-parts":[["2016",3,21]]}}},{"id":51,"uris":["http://zotero.org/users/local/KlDwBHxE/items/JPEMJCQ4"],"uri":["http://zotero.org/users/local/KlDwBHxE/items/JPEMJCQ4"],"itemData":{"id":51,"type":"article-journal","title":"Regression of cardiac oxygen consumption on ventricular pressure-volume area in dog","container-title":"American Journal of Physiology-Heart and Circulatory Physiology","page":"H320–H325","volume":"240","issue":"3","source":"Google Scholar","author":[{"family":"Suga","given":"HIROYUKI"},{"family":"Hayashi","given":"TAKAKAZU"},{"family":"Shirahata","given":"MACHIKO"},{"family":"Suehiro","given":"SHIGEFUMI"},{"family":"Hisano","given":"RYUICHI"}],"issued":{"date-parts":[["1981"]]},"accessed":{"date-parts":[["2016",3,21]]}}},{"id":54,"uris":["http://zotero.org/users/local/KlDwBHxE/items/67DHGPHD"],"uri":["http://zotero.org/users/local/KlDwBHxE/items/67DHGPHD"],"itemData":{"id":54,"type":"article-journal","title":"Heart rate-independent energetics and systolic pressure-volume area in dog heart","container-title":"American Journal of Physiology-Heart and Circulatory Physiology","page":"H206–H214","volume":"244","issue":"2","source":"Google Scholar","author":[{"family":"Suga","given":"Hiroyuki"},{"family":"Hisano","given":"Ryuichi"},{"family":"Hirata","given":"Shunji"},{"family":"Hayashi","given":"Takakazu"},{"family":"Yamada","given":"Osamu"},{"family":"Ninomiya","given":"Ishio"}],"issued":{"date-parts":[["1983"]]},"accessed":{"date-parts":[["2016",3,21]]}}},{"id":50,"uris":["http://zotero.org/users/local/KlDwBHxE/items/IVEGAA2X"],"uri":["http://zotero.org/users/local/KlDwBHxE/items/IVEGAA2X"],"itemData":{"id":50,"type":"article-journal","title":"Correlation of force-length area with oxygen consumption in ferret papillary muscle.","container-title":"Circulation Research","page":"318–328","volume":"61","issue":"3","source":"Google Scholar","author":[{"family":"Hisano","given":"Ryuichi"},{"family":"Cooper","given":"G. T."},{"family":"others","given":""}],"issued":{"date-parts":[["1987"]]},"accessed":{"date-parts":[["2016",3,21]]}}},{"id":48,"uris":["http://zotero.org/users/local/KlDwBHxE/items/P73FJW6M"],"uri":["http://zotero.org/users/local/KlDwBHxE/items/P73FJW6M"],"itemData":{"id":48,"type":"article-journal","title":"Force-length relations in isolated intact cardiomyocytes subjected to dynamic changes in mechanical load","container-title":"AJP: Heart and Circulatory Physiology","page":"H1487-H1497","volume":"292","issue":"3","source":"CrossRef","DOI":"10.1152/ajpheart.00909.2006","ISSN":"0363-6135, 1522-1539","language":"en","author":[{"family":"Iribe","given":"G."},{"family":"Helmes","given":"M."},{"family":"Kohl","given":"P."}],"issued":{"date-parts":[["2006",10,20]]},"accessed":{"date-parts":[["2016",3,21]]}}}],"schema":"https://github.com/citation-style-language/schema/raw/master/csl-citation.json"} </w:instrText>
      </w:r>
      <w:r w:rsidR="00A66608">
        <w:fldChar w:fldCharType="separate"/>
      </w:r>
      <w:r w:rsidR="00A66608" w:rsidRPr="008A121E">
        <w:rPr>
          <w:rFonts w:ascii="Calibri" w:hAnsi="Calibri" w:cs="Times New Roman"/>
          <w:szCs w:val="24"/>
        </w:rPr>
        <w:t xml:space="preserve">(Cross </w:t>
      </w:r>
      <w:r w:rsidR="00A66608" w:rsidRPr="008A121E">
        <w:rPr>
          <w:rFonts w:ascii="Calibri" w:hAnsi="Calibri" w:cs="Times New Roman"/>
          <w:i/>
          <w:iCs/>
          <w:szCs w:val="24"/>
        </w:rPr>
        <w:t>et al.</w:t>
      </w:r>
      <w:r w:rsidR="00A66608" w:rsidRPr="008A121E">
        <w:rPr>
          <w:rFonts w:ascii="Calibri" w:hAnsi="Calibri" w:cs="Times New Roman"/>
          <w:szCs w:val="24"/>
        </w:rPr>
        <w:t xml:space="preserve">, 1961; Downing &amp; Sonnenblick, 1964; Taylor </w:t>
      </w:r>
      <w:r w:rsidR="00A66608" w:rsidRPr="008A121E">
        <w:rPr>
          <w:rFonts w:ascii="Calibri" w:hAnsi="Calibri" w:cs="Times New Roman"/>
          <w:i/>
          <w:iCs/>
          <w:szCs w:val="24"/>
        </w:rPr>
        <w:t>et al.</w:t>
      </w:r>
      <w:r w:rsidR="00A66608" w:rsidRPr="008A121E">
        <w:rPr>
          <w:rFonts w:ascii="Calibri" w:hAnsi="Calibri" w:cs="Times New Roman"/>
          <w:szCs w:val="24"/>
        </w:rPr>
        <w:t xml:space="preserve">, 1969; Suga &amp; Sagawa, 1974; Suga </w:t>
      </w:r>
      <w:r w:rsidR="00A66608" w:rsidRPr="008A121E">
        <w:rPr>
          <w:rFonts w:ascii="Calibri" w:hAnsi="Calibri" w:cs="Times New Roman"/>
          <w:i/>
          <w:iCs/>
          <w:szCs w:val="24"/>
        </w:rPr>
        <w:t>et al.</w:t>
      </w:r>
      <w:r w:rsidR="00A66608" w:rsidRPr="008A121E">
        <w:rPr>
          <w:rFonts w:ascii="Calibri" w:hAnsi="Calibri" w:cs="Times New Roman"/>
          <w:szCs w:val="24"/>
        </w:rPr>
        <w:t xml:space="preserve">, 1981, 1983; Hisano </w:t>
      </w:r>
      <w:r w:rsidR="00A66608" w:rsidRPr="008A121E">
        <w:rPr>
          <w:rFonts w:ascii="Calibri" w:hAnsi="Calibri" w:cs="Times New Roman"/>
          <w:i/>
          <w:iCs/>
          <w:szCs w:val="24"/>
        </w:rPr>
        <w:t>et al.</w:t>
      </w:r>
      <w:r w:rsidR="00A66608" w:rsidRPr="008A121E">
        <w:rPr>
          <w:rFonts w:ascii="Calibri" w:hAnsi="Calibri" w:cs="Times New Roman"/>
          <w:szCs w:val="24"/>
        </w:rPr>
        <w:t>, 1987;</w:t>
      </w:r>
      <w:del w:id="671" w:author="ABI_IT" w:date="2016-04-15T13:31:00Z">
        <w:r w:rsidR="00A66608" w:rsidRPr="008A121E" w:rsidDel="00CC3F55">
          <w:rPr>
            <w:rFonts w:ascii="Calibri" w:hAnsi="Calibri" w:cs="Times New Roman"/>
            <w:szCs w:val="24"/>
          </w:rPr>
          <w:delText xml:space="preserve"> Iribe </w:delText>
        </w:r>
        <w:r w:rsidR="00A66608" w:rsidRPr="008A121E" w:rsidDel="00CC3F55">
          <w:rPr>
            <w:rFonts w:ascii="Calibri" w:hAnsi="Calibri" w:cs="Times New Roman"/>
            <w:i/>
            <w:iCs/>
            <w:szCs w:val="24"/>
          </w:rPr>
          <w:delText>et al.</w:delText>
        </w:r>
        <w:r w:rsidR="00A66608" w:rsidRPr="008A121E" w:rsidDel="00CC3F55">
          <w:rPr>
            <w:rFonts w:ascii="Calibri" w:hAnsi="Calibri" w:cs="Times New Roman"/>
            <w:szCs w:val="24"/>
          </w:rPr>
          <w:delText>, 2006</w:delText>
        </w:r>
      </w:del>
      <w:r w:rsidR="00A66608" w:rsidRPr="008A121E">
        <w:rPr>
          <w:rFonts w:ascii="Calibri" w:hAnsi="Calibri" w:cs="Times New Roman"/>
          <w:szCs w:val="24"/>
        </w:rPr>
        <w:t>)</w:t>
      </w:r>
      <w:r w:rsidR="00A66608">
        <w:fldChar w:fldCharType="end"/>
      </w:r>
      <w:r w:rsidR="00A66608" w:rsidRPr="00134C70">
        <w:t xml:space="preserve">.  </w:t>
      </w:r>
      <w:r w:rsidR="006F3485">
        <w:t xml:space="preserve">We emphasize that our cross-bridge model was not parameterized with a view to have separate end-systolic force-length curves; on the contrary, the two different end-systolic curves appeared as an emergent property of the </w:t>
      </w:r>
      <w:r w:rsidR="00B52D48">
        <w:t xml:space="preserve">coupled </w:t>
      </w:r>
      <w:r w:rsidR="006F3485">
        <w:t>model.  Thus, we cannot speculate on the differences observed in the experimental literature.</w:t>
      </w:r>
      <w:r w:rsidR="002727BB">
        <w:t xml:space="preserve">  </w:t>
      </w:r>
      <w:r w:rsidR="00D7404F" w:rsidRPr="00A66608">
        <w:t xml:space="preserve">Of course, </w:t>
      </w:r>
      <w:commentRangeStart w:id="672"/>
      <w:r w:rsidR="00D7404F" w:rsidRPr="00A66608">
        <w:t xml:space="preserve">other factors </w:t>
      </w:r>
      <w:commentRangeEnd w:id="672"/>
      <w:r w:rsidR="00B52D48">
        <w:rPr>
          <w:rStyle w:val="CommentReference"/>
        </w:rPr>
        <w:commentReference w:id="672"/>
      </w:r>
      <w:r w:rsidR="00D7404F" w:rsidRPr="00A66608">
        <w:t>may also contribute to the lack of alignment of isometric an</w:t>
      </w:r>
      <w:r w:rsidR="00D7404F">
        <w:t>d work-loop end-systolic curves, including a prolongation of</w:t>
      </w:r>
      <w:r w:rsidR="00D7404F" w:rsidRPr="00134C70">
        <w:t xml:space="preserve"> the intracellular Ca</w:t>
      </w:r>
      <w:r w:rsidR="00D7404F" w:rsidRPr="00134C70">
        <w:rPr>
          <w:vertAlign w:val="superscript"/>
        </w:rPr>
        <w:t>2+</w:t>
      </w:r>
      <w:r w:rsidR="00D7404F" w:rsidRPr="00134C70">
        <w:t xml:space="preserve"> transient, the effect of muscle internal viscosity, and </w:t>
      </w:r>
      <w:r w:rsidR="002727BB">
        <w:t>an</w:t>
      </w:r>
      <w:r w:rsidR="00D7404F">
        <w:t xml:space="preserve"> </w:t>
      </w:r>
      <w:r w:rsidR="002727BB">
        <w:t>auxotonic</w:t>
      </w:r>
      <w:r w:rsidR="00D7404F" w:rsidRPr="00134C70">
        <w:t xml:space="preserve"> shortening phase </w:t>
      </w:r>
      <w:r w:rsidR="00D7404F">
        <w:t xml:space="preserve">during the work-loop.  </w:t>
      </w:r>
      <w:r w:rsidR="00A66608">
        <w:t>However, our simulations have demonstrated that velocity-dependence alone is sufficient to unify the isometric and work-loop end-systolic force-length relationships.</w:t>
      </w:r>
    </w:p>
    <w:p w:rsidR="00481282" w:rsidRDefault="00481282" w:rsidP="00481282">
      <w:pPr>
        <w:rPr>
          <w:ins w:id="673" w:author="ABI_IT" w:date="2016-04-15T13:02:00Z"/>
        </w:rPr>
      </w:pPr>
      <w:commentRangeStart w:id="674"/>
      <w:ins w:id="675" w:author="ABI_IT" w:date="2016-04-15T13:02:00Z">
        <w:r>
          <w:t>Overall</w:t>
        </w:r>
      </w:ins>
      <w:commentRangeEnd w:id="674"/>
      <w:ins w:id="676" w:author="ABI_IT" w:date="2016-04-15T13:03:00Z">
        <w:r>
          <w:rPr>
            <w:rStyle w:val="CommentReference"/>
          </w:rPr>
          <w:commentReference w:id="674"/>
        </w:r>
      </w:ins>
      <w:ins w:id="677" w:author="ABI_IT" w:date="2016-04-15T13:02:00Z">
        <w:r>
          <w:t>, our model</w:t>
        </w:r>
        <w:r w:rsidRPr="00134C70">
          <w:t xml:space="preserve"> </w:t>
        </w:r>
        <w:r>
          <w:t>h</w:t>
        </w:r>
        <w:r w:rsidRPr="00134C70">
          <w:t xml:space="preserve">as determined that the effect of sarcomere shortening velocity on sarcomere contractility </w:t>
        </w:r>
        <w:r>
          <w:t xml:space="preserve">can </w:t>
        </w:r>
        <w:r w:rsidRPr="00134C70">
          <w:t>sufficient</w:t>
        </w:r>
        <w:r>
          <w:t>ly</w:t>
        </w:r>
        <w:r w:rsidRPr="00134C70">
          <w:t xml:space="preserve"> explain the d</w:t>
        </w:r>
        <w:r>
          <w:t xml:space="preserve">isparity </w:t>
        </w:r>
        <w:r w:rsidRPr="00134C70">
          <w:t xml:space="preserve">between isometric and work-loop end-systolic curves </w:t>
        </w:r>
        <w:r>
          <w:t>which</w:t>
        </w:r>
        <w:r w:rsidRPr="00134C70">
          <w:t xml:space="preserve"> has been demonstrated experimenta</w:t>
        </w:r>
        <w:r>
          <w:t>l</w:t>
        </w:r>
        <w:r w:rsidRPr="00134C70">
          <w:t>l</w:t>
        </w:r>
        <w:r>
          <w:t xml:space="preserve">y in excised frog heart </w:t>
        </w:r>
        <w:r>
          <w:fldChar w:fldCharType="begin"/>
        </w:r>
      </w:ins>
      <w:ins w:id="678" w:author="ABI_IT" w:date="2016-04-15T13:09:00Z">
        <w:r w:rsidR="002F39DE">
          <w:instrText xml:space="preserve"> ADDIN ZOTERO_ITEM CSL_CITATION {"citationID":"Oo4wBwJ4","properties":{"formattedCitation":"(Frank, 1899)","plainCitation":"(Frank, 1899)"},"citationItems":[{"id":60,"uris":["http://zotero.org/users/local/KlDwBHxE/items/CXWMKV8I"],"uri":["http://zotero.org/users/local/KlDwBHxE/items/CXWMKV8I"],"itemData":{"id":60,"type":"article-journal","title":"Die Grundform des arteriellen Pulses.","container-title":"Z Biol","page":"483-526","volume":"37","author":[{"family":"Frank","given":"Otto"}],"issued":{"date-parts":[["1899"]]}}}],"schema":"https://github.com/citation-style-language/schema/raw/master/csl-citation.json"} </w:instrText>
        </w:r>
      </w:ins>
      <w:ins w:id="679" w:author="ABI_IT" w:date="2016-04-15T13:02:00Z">
        <w:r>
          <w:fldChar w:fldCharType="separate"/>
        </w:r>
        <w:r w:rsidRPr="00BD0D05">
          <w:rPr>
            <w:rFonts w:ascii="Calibri" w:hAnsi="Calibri"/>
          </w:rPr>
          <w:t>(Frank, 1899)</w:t>
        </w:r>
        <w:r>
          <w:fldChar w:fldCharType="end"/>
        </w:r>
        <w:r>
          <w:t xml:space="preserve">, isolated rabbit papillary muscle </w:t>
        </w:r>
        <w:r>
          <w:fldChar w:fldCharType="begin"/>
        </w:r>
      </w:ins>
      <w:ins w:id="680" w:author="ABI_IT" w:date="2016-04-15T13:09:00Z">
        <w:r w:rsidR="002F39DE">
          <w:instrText xml:space="preserve"> ADDIN ZOTERO_ITEM CSL_CITATION {"citationID":"OLRVpmR9","properties":{"formattedCitation":"{\\rtf (Brady, 1967; S\\uc0\\u248{}rhus \\i et al.\\i0{}, 2000)}","plainCitation":"(Brady, 1967; Sørhus et al., 2000)"},"citationItems":[{"id":44,"uris":["http://zotero.org/users/local/KlDwBHxE/items/VRWKINN4"],"uri":["http://zotero.org/users/local/KlDwBHxE/items/VRWKINN4"],"itemData":{"id":44,"type":"article-journal","title":"Length-Tension Relations in Cardiac Muscle","container-title":"American Zoologist","page":"603-610","volume":"7","issue":"3","author":[{"family":"Brady","given":"Allan"}],"issued":{"date-parts":[["1967"]]}}},{"id":27,"uris":["http://zotero.org/users/local/KlDwBHxE/items/T3HVCTK7"],"uri":["http://zotero.org/users/local/KlDwBHxE/items/T3HVCTK7"],"itemData":{"id":27,"type":"article-journal","title":"Controlled Auxotonic Twitch in Papillary Muscle: A New Computer-Based Control Approach","container-title":"Computers and Biomedical Research","page":"398-415","volume":"33","issue":"6","source":"CrossRef","DOI":"10.1006/cbmr.2000.1551","ISSN":"00104809","shortTitle":"Controlled Auxotonic Twitch in Papillary Muscle","language":"en","author":[{"family":"Sørhus","given":"Vidar"},{"family":"Sys","given":"Stanislas U."},{"family":"Natåns","given":"Anders"},{"family":"Demolder","given":"Marc J."},{"family":"Angelsen","given":"Bjørn A.J."}],"issued":{"date-parts":[["2000",12]]},"accessed":{"date-parts":[["2016",3,21]]}}}],"schema":"https://github.com/citation-style-language/schema/raw/master/csl-citation.json"} </w:instrText>
        </w:r>
      </w:ins>
      <w:ins w:id="681" w:author="ABI_IT" w:date="2016-04-15T13:02:00Z">
        <w:r>
          <w:fldChar w:fldCharType="separate"/>
        </w:r>
        <w:r w:rsidRPr="00BD0D05">
          <w:rPr>
            <w:rFonts w:ascii="Calibri" w:hAnsi="Calibri" w:cs="Times New Roman"/>
            <w:szCs w:val="24"/>
          </w:rPr>
          <w:t xml:space="preserve">(Brady, 1967; Sørhus </w:t>
        </w:r>
        <w:r w:rsidRPr="00BD0D05">
          <w:rPr>
            <w:rFonts w:ascii="Calibri" w:hAnsi="Calibri" w:cs="Times New Roman"/>
            <w:i/>
            <w:iCs/>
            <w:szCs w:val="24"/>
          </w:rPr>
          <w:t>et al.</w:t>
        </w:r>
        <w:r w:rsidRPr="00BD0D05">
          <w:rPr>
            <w:rFonts w:ascii="Calibri" w:hAnsi="Calibri" w:cs="Times New Roman"/>
            <w:szCs w:val="24"/>
          </w:rPr>
          <w:t>, 2000)</w:t>
        </w:r>
        <w:r>
          <w:fldChar w:fldCharType="end"/>
        </w:r>
        <w:r>
          <w:t xml:space="preserve">, and isolated cat papillary muscle </w:t>
        </w:r>
        <w:r>
          <w:fldChar w:fldCharType="begin"/>
        </w:r>
      </w:ins>
      <w:ins w:id="682" w:author="ABI_IT" w:date="2016-04-15T13:09:00Z">
        <w:r w:rsidR="002F39DE">
          <w:instrText xml:space="preserve"> ADDIN ZOTERO_ITEM CSL_CITATION {"citationID":"vqtjn27C","properties":{"formattedCitation":"(Taylor &amp; Burrows, 1970)","plainCitation":"(Taylor &amp; Burrows, 1970)"},"citationItems":[{"id":26,"uris":["http://zotero.org/users/local/KlDwBHxE/items/3V55S7EV"],"uri":["http://zotero.org/users/local/KlDwBHxE/items/3V55S7EV"],"itemData":{"id":26,"type":"article-journal","title":"Active Length-Tension Relations Compared in Isometric, Afterloaded and Isotonic Contractions of Cat Papillary Muscle Their Dependence on Inotropic State","container-title":"Circulation research","page":"279–288","volume":"26","issue":"3","source":"Google Scholar","author":[{"family":"Taylor","given":"Roger R."},{"family":"Burrows","given":"Peter"}],"issued":{"date-parts":[["1970"]]},"accessed":{"date-parts":[["2016",3,21]]}}}],"schema":"https://github.com/citation-style-language/schema/raw/master/csl-citation.json"} </w:instrText>
        </w:r>
      </w:ins>
      <w:ins w:id="683" w:author="ABI_IT" w:date="2016-04-15T13:02:00Z">
        <w:r>
          <w:fldChar w:fldCharType="separate"/>
        </w:r>
        <w:r w:rsidRPr="00BD0D05">
          <w:rPr>
            <w:rFonts w:ascii="Calibri" w:hAnsi="Calibri"/>
          </w:rPr>
          <w:t>(Taylor &amp; Burrows, 1970)</w:t>
        </w:r>
        <w:r>
          <w:fldChar w:fldCharType="end"/>
        </w:r>
        <w:r>
          <w:t>.  That being said, there are many mechanisms involved in sarcomere contraction, and</w:t>
        </w:r>
        <w:r w:rsidRPr="00A66608">
          <w:t xml:space="preserve"> other factors may also contribute to the </w:t>
        </w:r>
      </w:ins>
      <w:ins w:id="684" w:author="ABI_IT" w:date="2016-04-15T13:07:00Z">
        <w:r w:rsidR="00712035">
          <w:t>presence</w:t>
        </w:r>
      </w:ins>
      <w:ins w:id="685" w:author="ABI_IT" w:date="2016-04-15T13:08:00Z">
        <w:r w:rsidR="00712035">
          <w:t xml:space="preserve"> or</w:t>
        </w:r>
      </w:ins>
      <w:ins w:id="686" w:author="ABI_IT" w:date="2016-04-15T13:07:00Z">
        <w:r w:rsidR="00712035">
          <w:t xml:space="preserve"> absence</w:t>
        </w:r>
      </w:ins>
      <w:ins w:id="687" w:author="ABI_IT" w:date="2016-04-15T13:02:00Z">
        <w:r w:rsidRPr="00A66608">
          <w:t xml:space="preserve"> of </w:t>
        </w:r>
      </w:ins>
      <w:ins w:id="688" w:author="ABI_IT" w:date="2016-04-15T13:08:00Z">
        <w:r w:rsidR="00712035" w:rsidRPr="00A66608">
          <w:t xml:space="preserve">alignment </w:t>
        </w:r>
        <w:r w:rsidR="00712035">
          <w:t xml:space="preserve">between </w:t>
        </w:r>
      </w:ins>
      <w:ins w:id="689" w:author="ABI_IT" w:date="2016-04-15T13:02:00Z">
        <w:r w:rsidRPr="00A66608">
          <w:t>isometric an</w:t>
        </w:r>
        <w:r>
          <w:t xml:space="preserve">d work-loop end-systolic curves.  Thus, we cannot speculate on each of the numerous possible </w:t>
        </w:r>
        <w:r>
          <w:lastRenderedPageBreak/>
          <w:t xml:space="preserve">factors that may account for the apparent unification of the isometric and work-loop end-systolic curve </w:t>
        </w:r>
      </w:ins>
      <w:ins w:id="690" w:author="ABI_IT" w:date="2016-04-15T13:03:00Z">
        <w:r>
          <w:fldChar w:fldCharType="begin"/>
        </w:r>
      </w:ins>
      <w:ins w:id="691" w:author="ABI_IT" w:date="2016-04-15T13:09:00Z">
        <w:r w:rsidR="002F39DE">
          <w:instrText xml:space="preserve"> ADDIN ZOTERO_ITEM CSL_CITATION {"citationID":"7gmsoLkF","properties":{"formattedCitation":"{\\rtf (Cross \\i et al.\\i0{}, 1961; Downing &amp; Sonnenblick, 1964; Taylor \\i et al.\\i0{}, 1969; Suga &amp; Sagawa, 1974; Suga \\i et al.\\i0{}, 1981, 1983; Hisano \\i et al.\\i0{}, 1987; Iribe \\i et al.\\i0{}, 2006)}","plainCitation":"(Cross et al., 1961; Downing &amp; Sonnenblick, 1964; Taylor et al., 1969; Suga &amp; Sagawa, 1974; Suga et al., 1981, 1983; Hisano et al., 1987; Iribe et al., 2006)"},"citationItems":[{"id":53,"uris":["http://zotero.org/users/local/KlDwBHxE/items/UITI7676"],"uri":["http://zotero.org/users/local/KlDwBHxE/items/UITI7676"],"itemData":{"id":53,"type":"article-journal","title":"Influence of coronary perfusion and myocardial edema on pressure-volume diagram of left ventricle","container-title":"American Journal of Physiology–Legacy Content","page":"102–108","volume":"201","issue":"1","source":"Google Scholar","author":[{"family":"Cross","given":"Cecil E."},{"family":"Rieben","given":"P. Andre"},{"family":"Salisbury","given":"Peter F."}],"issued":{"date-parts":[["1961"]]},"accessed":{"date-parts":[["2016",3,21]]}}},{"id":49,"uris":["http://zotero.org/users/local/KlDwBHxE/items/VDEMSDPP"],"uri":["http://zotero.org/users/local/KlDwBHxE/items/VDEMSDPP"],"itemData":{"id":49,"type":"article-journal","title":"Cardiac muscle mechanics and ventricular performance: force and time parameters","container-title":"American Journal of Physiology–Legacy Content","page":"705–715","volume":"207","issue":"3","source":"Google Scholar","shortTitle":"Cardiac muscle mechanics and ventricular performance","author":[{"family":"Downing","given":"S. Evans"},{"family":"Sonnenblick","given":"Edmund H."}],"issued":{"date-parts":[["1964"]]},"accessed":{"date-parts":[["2016",3,21]]}}},{"id":55,"uris":["http://zotero.org/users/local/KlDwBHxE/items/ENMUZMAH"],"uri":["http://zotero.org/users/local/KlDwBHxE/items/ENMUZMAH"],"itemData":{"id":55,"type":"article-journal","title":"Volume-tension diagrams of ejecting and isovolumic contractions in left ventricle","container-title":"American Journal of Physiology","volume":"216","issue":"5","author":[{"family":"Taylor","given":"Roger"},{"family":"Covell","given":"James"},{"family":"Ross","given":"John"}],"issued":{"date-parts":[["1969",5]]}}},{"id":52,"uris":["http://zotero.org/users/local/KlDwBHxE/items/MGK939KT"],"uri":["http://zotero.org/users/local/KlDwBHxE/items/MGK939KT"],"itemData":{"id":52,"type":"article-journal","title":"Instantaneous pressure-volume relationships and their ratio in the excised, supported canine left ventricle","container-title":"Circulation research","page":"117–126","volume":"35","issue":"1","source":"Google Scholar","author":[{"family":"Suga","given":"Hiroyuki"},{"family":"Sagawa","given":"Kiichi"}],"issued":{"date-parts":[["1974"]]},"accessed":{"date-parts":[["2016",3,21]]}}},{"id":51,"uris":["http://zotero.org/users/local/KlDwBHxE/items/JPEMJCQ4"],"uri":["http://zotero.org/users/local/KlDwBHxE/items/JPEMJCQ4"],"itemData":{"id":51,"type":"article-journal","title":"Regression of cardiac oxygen consumption on ventricular pressure-volume area in dog","container-title":"American Journal of Physiology-Heart and Circulatory Physiology","page":"H320–H325","volume":"240","issue":"3","source":"Google Scholar","author":[{"family":"Suga","given":"HIROYUKI"},{"family":"Hayashi","given":"TAKAKAZU"},{"family":"Shirahata","given":"MACHIKO"},{"family":"Suehiro","given":"SHIGEFUMI"},{"family":"Hisano","given":"RYUICHI"}],"issued":{"date-parts":[["1981"]]},"accessed":{"date-parts":[["2016",3,21]]}}},{"id":54,"uris":["http://zotero.org/users/local/KlDwBHxE/items/67DHGPHD"],"uri":["http://zotero.org/users/local/KlDwBHxE/items/67DHGPHD"],"itemData":{"id":54,"type":"article-journal","title":"Heart rate-independent energetics and systolic pressure-volume area in dog heart","container-title":"American Journal of Physiology-Heart and Circulatory Physiology","page":"H206–H214","volume":"244","issue":"2","source":"Google Scholar","author":[{"family":"Suga","given":"Hiroyuki"},{"family":"Hisano","given":"Ryuichi"},{"family":"Hirata","given":"Shunji"},{"family":"Hayashi","given":"Takakazu"},{"family":"Yamada","given":"Osamu"},{"family":"Ninomiya","given":"Ishio"}],"issued":{"date-parts":[["1983"]]},"accessed":{"date-parts":[["2016",3,21]]}}},{"id":50,"uris":["http://zotero.org/users/local/KlDwBHxE/items/IVEGAA2X"],"uri":["http://zotero.org/users/local/KlDwBHxE/items/IVEGAA2X"],"itemData":{"id":50,"type":"article-journal","title":"Correlation of force-length area with oxygen consumption in ferret papillary muscle.","container-title":"Circulation Research","page":"318–328","volume":"61","issue":"3","source":"Google Scholar","author":[{"family":"Hisano","given":"Ryuichi"},{"family":"Cooper","given":"G. T."},{"family":"others","given":""}],"issued":{"date-parts":[["1987"]]},"accessed":{"date-parts":[["2016",3,21]]}}},{"id":48,"uris":["http://zotero.org/users/local/KlDwBHxE/items/P73FJW6M"],"uri":["http://zotero.org/users/local/KlDwBHxE/items/P73FJW6M"],"itemData":{"id":48,"type":"article-journal","title":"Force-length relations in isolated intact cardiomyocytes subjected to dynamic changes in mechanical load","container-title":"AJP: Heart and Circulatory Physiology","page":"H1487-H1497","volume":"292","issue":"3","source":"CrossRef","DOI":"10.1152/ajpheart.00909.2006","ISSN":"0363-6135, 1522-1539","language":"en","author":[{"family":"Iribe","given":"G."},{"family":"Helmes","given":"M."},{"family":"Kohl","given":"P."}],"issued":{"date-parts":[["2006",10,20]]},"accessed":{"date-parts":[["2016",3,21]]}}}],"schema":"https://github.com/citation-style-language/schema/raw/master/csl-citation.json"} </w:instrText>
        </w:r>
      </w:ins>
      <w:ins w:id="692" w:author="ABI_IT" w:date="2016-04-15T13:03:00Z">
        <w:r>
          <w:fldChar w:fldCharType="separate"/>
        </w:r>
        <w:r w:rsidRPr="008A121E">
          <w:rPr>
            <w:rFonts w:ascii="Calibri" w:hAnsi="Calibri" w:cs="Times New Roman"/>
            <w:szCs w:val="24"/>
          </w:rPr>
          <w:t xml:space="preserve">(Cross </w:t>
        </w:r>
        <w:r w:rsidRPr="008A121E">
          <w:rPr>
            <w:rFonts w:ascii="Calibri" w:hAnsi="Calibri" w:cs="Times New Roman"/>
            <w:i/>
            <w:iCs/>
            <w:szCs w:val="24"/>
          </w:rPr>
          <w:t>et al.</w:t>
        </w:r>
        <w:r w:rsidRPr="008A121E">
          <w:rPr>
            <w:rFonts w:ascii="Calibri" w:hAnsi="Calibri" w:cs="Times New Roman"/>
            <w:szCs w:val="24"/>
          </w:rPr>
          <w:t xml:space="preserve">, 1961; Downing &amp; Sonnenblick, 1964; Taylor </w:t>
        </w:r>
        <w:r w:rsidRPr="008A121E">
          <w:rPr>
            <w:rFonts w:ascii="Calibri" w:hAnsi="Calibri" w:cs="Times New Roman"/>
            <w:i/>
            <w:iCs/>
            <w:szCs w:val="24"/>
          </w:rPr>
          <w:t>et al.</w:t>
        </w:r>
        <w:r w:rsidRPr="008A121E">
          <w:rPr>
            <w:rFonts w:ascii="Calibri" w:hAnsi="Calibri" w:cs="Times New Roman"/>
            <w:szCs w:val="24"/>
          </w:rPr>
          <w:t xml:space="preserve">, 1969; Suga &amp; Sagawa, 1974; Suga </w:t>
        </w:r>
        <w:r w:rsidRPr="008A121E">
          <w:rPr>
            <w:rFonts w:ascii="Calibri" w:hAnsi="Calibri" w:cs="Times New Roman"/>
            <w:i/>
            <w:iCs/>
            <w:szCs w:val="24"/>
          </w:rPr>
          <w:t>et al.</w:t>
        </w:r>
        <w:r w:rsidRPr="008A121E">
          <w:rPr>
            <w:rFonts w:ascii="Calibri" w:hAnsi="Calibri" w:cs="Times New Roman"/>
            <w:szCs w:val="24"/>
          </w:rPr>
          <w:t xml:space="preserve">, 1981, 1983; Hisano </w:t>
        </w:r>
        <w:r w:rsidRPr="008A121E">
          <w:rPr>
            <w:rFonts w:ascii="Calibri" w:hAnsi="Calibri" w:cs="Times New Roman"/>
            <w:i/>
            <w:iCs/>
            <w:szCs w:val="24"/>
          </w:rPr>
          <w:t>et al.</w:t>
        </w:r>
        <w:r w:rsidRPr="008A121E">
          <w:rPr>
            <w:rFonts w:ascii="Calibri" w:hAnsi="Calibri" w:cs="Times New Roman"/>
            <w:szCs w:val="24"/>
          </w:rPr>
          <w:t>, 1987)</w:t>
        </w:r>
        <w:r>
          <w:fldChar w:fldCharType="end"/>
        </w:r>
        <w:r>
          <w:t xml:space="preserve">.  </w:t>
        </w:r>
      </w:ins>
      <w:ins w:id="693" w:author="ABI_IT" w:date="2016-04-15T13:02:00Z">
        <w:r>
          <w:t>We can, however, emphasize that our cross-bridge model was not parameterized with a view to have separate end-systolic force-length curves; on the contrary, the two different end-systolic curves appeared as an emergent property of the model. Hence, our simulations have demonstrated that velocity-dependence alone is sufficient to unify naturally divergent isometric and work-loop end-systolic force-length relations.</w:t>
        </w:r>
      </w:ins>
    </w:p>
    <w:p w:rsidR="00A66608" w:rsidRDefault="00A66608" w:rsidP="009442E5"/>
    <w:p w:rsidR="009442E5" w:rsidRDefault="009442E5" w:rsidP="004731EB">
      <w:pPr>
        <w:rPr>
          <w:b/>
        </w:rPr>
      </w:pPr>
    </w:p>
    <w:p w:rsidR="00635C05" w:rsidRDefault="00635C05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br w:type="page"/>
      </w:r>
    </w:p>
    <w:p w:rsidR="00B32094" w:rsidRDefault="00B32094">
      <w:pPr>
        <w:pStyle w:val="Heading1"/>
        <w:rPr>
          <w:b w:val="0"/>
        </w:rPr>
      </w:pPr>
      <w:r w:rsidRPr="00134C70">
        <w:rPr>
          <w:b w:val="0"/>
        </w:rPr>
        <w:lastRenderedPageBreak/>
        <w:t>References</w:t>
      </w:r>
    </w:p>
    <w:p w:rsidR="00740FF0" w:rsidRPr="00740FF0" w:rsidRDefault="00740FF0" w:rsidP="00285E0E">
      <w:pPr>
        <w:spacing w:after="0"/>
      </w:pPr>
    </w:p>
    <w:p w:rsidR="002F39DE" w:rsidRDefault="00841166">
      <w:pPr>
        <w:pStyle w:val="Bibliography"/>
        <w:rPr>
          <w:ins w:id="694" w:author="ABI_IT" w:date="2016-04-15T13:14:00Z"/>
        </w:rPr>
        <w:pPrChange w:id="695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r>
        <w:fldChar w:fldCharType="begin"/>
      </w:r>
      <w:r w:rsidR="00AA23AB">
        <w:instrText xml:space="preserve"> ADDIN ZOTERO_BIBL {"custom":[]} CSL_BIBLIOGRAPHY </w:instrText>
      </w:r>
      <w:r>
        <w:fldChar w:fldCharType="separate"/>
      </w:r>
      <w:ins w:id="696" w:author="ABI_IT" w:date="2016-04-15T13:14:00Z">
        <w:r w:rsidR="002F39DE">
          <w:t xml:space="preserve">Brady A (1967). Length-Tension Relations in Cardiac Muscle. </w:t>
        </w:r>
        <w:r w:rsidR="002F39DE">
          <w:rPr>
            <w:i/>
            <w:iCs/>
          </w:rPr>
          <w:t>Am Zool</w:t>
        </w:r>
        <w:r w:rsidR="002F39DE">
          <w:t xml:space="preserve"> </w:t>
        </w:r>
        <w:r w:rsidR="002F39DE">
          <w:rPr>
            <w:b/>
            <w:bCs/>
          </w:rPr>
          <w:t>7,</w:t>
        </w:r>
        <w:r w:rsidR="002F39DE">
          <w:t xml:space="preserve"> 603–610.</w:t>
        </w:r>
      </w:ins>
    </w:p>
    <w:p w:rsidR="002F39DE" w:rsidRDefault="002F39DE">
      <w:pPr>
        <w:pStyle w:val="Bibliography"/>
        <w:rPr>
          <w:ins w:id="697" w:author="ABI_IT" w:date="2016-04-15T13:14:00Z"/>
        </w:rPr>
        <w:pPrChange w:id="698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699" w:author="ABI_IT" w:date="2016-04-15T13:14:00Z">
        <w:r>
          <w:t xml:space="preserve">Cross CE, Rieben PA &amp; Salisbury PF (1961). Influence of coronary perfusion and myocardial edema on pressure-volume diagram of left ventricle. </w:t>
        </w:r>
        <w:r>
          <w:rPr>
            <w:i/>
            <w:iCs/>
          </w:rPr>
          <w:t>Am J Physiol Content</w:t>
        </w:r>
        <w:r>
          <w:t xml:space="preserve"> </w:t>
        </w:r>
        <w:r>
          <w:rPr>
            <w:b/>
            <w:bCs/>
          </w:rPr>
          <w:t>201,</w:t>
        </w:r>
        <w:r>
          <w:t xml:space="preserve"> 102–108.</w:t>
        </w:r>
      </w:ins>
    </w:p>
    <w:p w:rsidR="002F39DE" w:rsidRDefault="002F39DE">
      <w:pPr>
        <w:pStyle w:val="Bibliography"/>
        <w:rPr>
          <w:ins w:id="700" w:author="ABI_IT" w:date="2016-04-15T13:14:00Z"/>
        </w:rPr>
        <w:pPrChange w:id="701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02" w:author="ABI_IT" w:date="2016-04-15T13:14:00Z">
        <w:r>
          <w:t xml:space="preserve">Cuellar AA, Lloyd CM, Nielsen PF, Bullivant DP, Nickerson DP &amp; Hunter PJ (2003). An Overview of CellML 1.1, a Biological Model Description Language. </w:t>
        </w:r>
        <w:r>
          <w:rPr>
            <w:i/>
            <w:iCs/>
          </w:rPr>
          <w:t>SIMULATION</w:t>
        </w:r>
        <w:r>
          <w:t xml:space="preserve"> </w:t>
        </w:r>
        <w:r>
          <w:rPr>
            <w:b/>
            <w:bCs/>
          </w:rPr>
          <w:t>79,</w:t>
        </w:r>
        <w:r>
          <w:t xml:space="preserve"> 740–747.</w:t>
        </w:r>
      </w:ins>
    </w:p>
    <w:p w:rsidR="002F39DE" w:rsidRDefault="002F39DE">
      <w:pPr>
        <w:pStyle w:val="Bibliography"/>
        <w:rPr>
          <w:ins w:id="703" w:author="ABI_IT" w:date="2016-04-15T13:14:00Z"/>
        </w:rPr>
        <w:pPrChange w:id="704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05" w:author="ABI_IT" w:date="2016-04-15T13:14:00Z">
        <w:r>
          <w:t xml:space="preserve">Downing SE &amp; Sonnenblick EH (1964). Cardiac muscle mechanics and ventricular performance: force and time parameters. </w:t>
        </w:r>
        <w:r>
          <w:rPr>
            <w:i/>
            <w:iCs/>
          </w:rPr>
          <w:t>Am J Physiol Content</w:t>
        </w:r>
        <w:r>
          <w:t xml:space="preserve"> </w:t>
        </w:r>
        <w:r>
          <w:rPr>
            <w:b/>
            <w:bCs/>
          </w:rPr>
          <w:t>207,</w:t>
        </w:r>
        <w:r>
          <w:t xml:space="preserve"> 705–715.</w:t>
        </w:r>
      </w:ins>
    </w:p>
    <w:p w:rsidR="002F39DE" w:rsidRDefault="002F39DE">
      <w:pPr>
        <w:pStyle w:val="Bibliography"/>
        <w:rPr>
          <w:ins w:id="706" w:author="ABI_IT" w:date="2016-04-15T13:14:00Z"/>
        </w:rPr>
        <w:pPrChange w:id="707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08" w:author="ABI_IT" w:date="2016-04-15T13:14:00Z">
        <w:r>
          <w:t xml:space="preserve">Edman KAP &amp; Nilsson E (1971). Time course of the active state in relation to muscle length and movement: a comparative study on skeletal muscle an myocardium. </w:t>
        </w:r>
        <w:r>
          <w:rPr>
            <w:i/>
            <w:iCs/>
          </w:rPr>
          <w:t>Cardiovasc Res</w:t>
        </w:r>
        <w:r>
          <w:t>.</w:t>
        </w:r>
      </w:ins>
    </w:p>
    <w:p w:rsidR="002F39DE" w:rsidRDefault="002F39DE">
      <w:pPr>
        <w:pStyle w:val="Bibliography"/>
        <w:rPr>
          <w:ins w:id="709" w:author="ABI_IT" w:date="2016-04-15T13:14:00Z"/>
        </w:rPr>
        <w:pPrChange w:id="710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11" w:author="ABI_IT" w:date="2016-04-15T13:14:00Z">
        <w:r>
          <w:t xml:space="preserve">Frank O (1899). Die Grundform des arteriellen Pulses. </w:t>
        </w:r>
        <w:r>
          <w:rPr>
            <w:i/>
            <w:iCs/>
          </w:rPr>
          <w:t>Z Biol</w:t>
        </w:r>
        <w:r>
          <w:t xml:space="preserve"> </w:t>
        </w:r>
        <w:r>
          <w:rPr>
            <w:b/>
            <w:bCs/>
          </w:rPr>
          <w:t>37,</w:t>
        </w:r>
        <w:r>
          <w:t xml:space="preserve"> 483–526.</w:t>
        </w:r>
      </w:ins>
    </w:p>
    <w:p w:rsidR="002F39DE" w:rsidRDefault="002F39DE">
      <w:pPr>
        <w:pStyle w:val="Bibliography"/>
        <w:rPr>
          <w:ins w:id="712" w:author="ABI_IT" w:date="2016-04-15T13:14:00Z"/>
        </w:rPr>
        <w:pPrChange w:id="713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14" w:author="ABI_IT" w:date="2016-04-15T13:14:00Z">
        <w:r>
          <w:t xml:space="preserve">Garny A &amp; Hunter PJ (2015). OpenCOR: a modular and interoperable approach to computational biology. </w:t>
        </w:r>
        <w:r>
          <w:rPr>
            <w:i/>
            <w:iCs/>
          </w:rPr>
          <w:t>Front Physiol</w:t>
        </w:r>
        <w:r>
          <w:t>; DOI: 10.3389/fphys.2015.00026.</w:t>
        </w:r>
      </w:ins>
    </w:p>
    <w:p w:rsidR="002F39DE" w:rsidRDefault="002F39DE">
      <w:pPr>
        <w:pStyle w:val="Bibliography"/>
        <w:rPr>
          <w:ins w:id="715" w:author="ABI_IT" w:date="2016-04-15T13:14:00Z"/>
        </w:rPr>
        <w:pPrChange w:id="716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17" w:author="ABI_IT" w:date="2016-04-15T13:14:00Z">
        <w:r>
          <w:t xml:space="preserve">Hinch R, Greenstein JL, Tanskanen AJ, Xu L &amp; Winslow RL (2004). A Simplified Local Control Model of Calcium-Induced Calcium Release in Cardiac Ventricular Myocytes. </w:t>
        </w:r>
        <w:r>
          <w:rPr>
            <w:i/>
            <w:iCs/>
          </w:rPr>
          <w:t>Biophys J</w:t>
        </w:r>
        <w:r>
          <w:t xml:space="preserve"> </w:t>
        </w:r>
        <w:r>
          <w:rPr>
            <w:b/>
            <w:bCs/>
          </w:rPr>
          <w:t>87,</w:t>
        </w:r>
        <w:r>
          <w:t xml:space="preserve"> 3723–3736.</w:t>
        </w:r>
      </w:ins>
    </w:p>
    <w:p w:rsidR="002F39DE" w:rsidRDefault="002F39DE">
      <w:pPr>
        <w:pStyle w:val="Bibliography"/>
        <w:rPr>
          <w:ins w:id="718" w:author="ABI_IT" w:date="2016-04-15T13:14:00Z"/>
        </w:rPr>
        <w:pPrChange w:id="719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20" w:author="ABI_IT" w:date="2016-04-15T13:14:00Z">
        <w:r>
          <w:t xml:space="preserve">Hisano R, Cooper GT &amp; others (1987). Correlation of force-length area with oxygen consumption in ferret papillary muscle. </w:t>
        </w:r>
        <w:r>
          <w:rPr>
            <w:i/>
            <w:iCs/>
          </w:rPr>
          <w:t>Circ Res</w:t>
        </w:r>
        <w:r>
          <w:t xml:space="preserve"> </w:t>
        </w:r>
        <w:r>
          <w:rPr>
            <w:b/>
            <w:bCs/>
          </w:rPr>
          <w:t>61,</w:t>
        </w:r>
        <w:r>
          <w:t xml:space="preserve"> 318–328.</w:t>
        </w:r>
      </w:ins>
    </w:p>
    <w:p w:rsidR="002F39DE" w:rsidRDefault="002F39DE">
      <w:pPr>
        <w:pStyle w:val="Bibliography"/>
        <w:rPr>
          <w:ins w:id="721" w:author="ABI_IT" w:date="2016-04-15T13:14:00Z"/>
        </w:rPr>
        <w:pPrChange w:id="722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23" w:author="ABI_IT" w:date="2016-04-15T13:14:00Z">
        <w:r>
          <w:t xml:space="preserve">Iribe G, Helmes M &amp; Kohl P (2006). Force-length relations in isolated intact cardiomyocytes subjected to dynamic changes in mechanical load. </w:t>
        </w:r>
        <w:r>
          <w:rPr>
            <w:i/>
            <w:iCs/>
          </w:rPr>
          <w:t>AJP Heart Circ Physiol</w:t>
        </w:r>
        <w:r>
          <w:t xml:space="preserve"> </w:t>
        </w:r>
        <w:r>
          <w:rPr>
            <w:b/>
            <w:bCs/>
          </w:rPr>
          <w:t>292,</w:t>
        </w:r>
        <w:r>
          <w:t xml:space="preserve"> H1487–H1497.</w:t>
        </w:r>
      </w:ins>
    </w:p>
    <w:p w:rsidR="002F39DE" w:rsidRDefault="002F39DE">
      <w:pPr>
        <w:pStyle w:val="Bibliography"/>
        <w:rPr>
          <w:ins w:id="724" w:author="ABI_IT" w:date="2016-04-15T13:14:00Z"/>
        </w:rPr>
        <w:pPrChange w:id="725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26" w:author="ABI_IT" w:date="2016-04-15T13:14:00Z">
        <w:r>
          <w:t xml:space="preserve">Kurihara S &amp; Komukai K (1995). Tension-dependent changes of the intracellular Ca2+ transients in ferret ventricular muscles. </w:t>
        </w:r>
        <w:r>
          <w:rPr>
            <w:i/>
            <w:iCs/>
          </w:rPr>
          <w:t>J Physiol</w:t>
        </w:r>
        <w:r>
          <w:t xml:space="preserve"> </w:t>
        </w:r>
        <w:r>
          <w:rPr>
            <w:b/>
            <w:bCs/>
          </w:rPr>
          <w:t>489,</w:t>
        </w:r>
        <w:r>
          <w:t xml:space="preserve"> 617–625.</w:t>
        </w:r>
      </w:ins>
    </w:p>
    <w:p w:rsidR="002F39DE" w:rsidRDefault="002F39DE">
      <w:pPr>
        <w:pStyle w:val="Bibliography"/>
        <w:rPr>
          <w:ins w:id="727" w:author="ABI_IT" w:date="2016-04-15T13:14:00Z"/>
        </w:rPr>
        <w:pPrChange w:id="728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29" w:author="ABI_IT" w:date="2016-04-15T13:14:00Z">
        <w:r>
          <w:t xml:space="preserve">Landesberg A &amp; Sideman S (2000). Force-velocity relationship and biochemical-to-mechanical energy conversion by the sarcomere. </w:t>
        </w:r>
        <w:r>
          <w:rPr>
            <w:i/>
            <w:iCs/>
          </w:rPr>
          <w:t>Am J Physiol-Heart Circ Physiol</w:t>
        </w:r>
        <w:r>
          <w:t xml:space="preserve"> </w:t>
        </w:r>
        <w:r>
          <w:rPr>
            <w:b/>
            <w:bCs/>
          </w:rPr>
          <w:t>278,</w:t>
        </w:r>
        <w:r>
          <w:t xml:space="preserve"> H1274–H1284.</w:t>
        </w:r>
      </w:ins>
    </w:p>
    <w:p w:rsidR="002F39DE" w:rsidRDefault="002F39DE">
      <w:pPr>
        <w:pStyle w:val="Bibliography"/>
        <w:rPr>
          <w:ins w:id="730" w:author="ABI_IT" w:date="2016-04-15T13:14:00Z"/>
        </w:rPr>
        <w:pPrChange w:id="731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32" w:author="ABI_IT" w:date="2016-04-15T13:14:00Z">
        <w:r>
          <w:t xml:space="preserve">Rice JJ, Wang F, Bers DM &amp; de Tombe PP (2008). Approximate Model of Cooperative Activation and Crossbridge Cycling in Cardiac Muscle Using Ordinary Differential Equations. </w:t>
        </w:r>
        <w:r>
          <w:rPr>
            <w:i/>
            <w:iCs/>
          </w:rPr>
          <w:t>Biophys J</w:t>
        </w:r>
        <w:r>
          <w:t xml:space="preserve"> </w:t>
        </w:r>
        <w:r>
          <w:rPr>
            <w:b/>
            <w:bCs/>
          </w:rPr>
          <w:t>95,</w:t>
        </w:r>
        <w:r>
          <w:t xml:space="preserve"> 2368–2390.</w:t>
        </w:r>
      </w:ins>
    </w:p>
    <w:p w:rsidR="002F39DE" w:rsidRDefault="002F39DE">
      <w:pPr>
        <w:pStyle w:val="Bibliography"/>
        <w:rPr>
          <w:ins w:id="733" w:author="ABI_IT" w:date="2016-04-15T13:14:00Z"/>
        </w:rPr>
        <w:pPrChange w:id="734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35" w:author="ABI_IT" w:date="2016-04-15T13:14:00Z">
        <w:r>
          <w:t xml:space="preserve">Rogers JM &amp; McCulloch AD (1994). A collocation-Galerkin finite element model of cardiac action potential propagation. </w:t>
        </w:r>
        <w:r>
          <w:rPr>
            <w:i/>
            <w:iCs/>
          </w:rPr>
          <w:t>Biomed Eng IEEE Trans On</w:t>
        </w:r>
        <w:r>
          <w:t xml:space="preserve"> </w:t>
        </w:r>
        <w:r>
          <w:rPr>
            <w:b/>
            <w:bCs/>
          </w:rPr>
          <w:t>41,</w:t>
        </w:r>
        <w:r>
          <w:t xml:space="preserve"> 743–757.</w:t>
        </w:r>
      </w:ins>
    </w:p>
    <w:p w:rsidR="002F39DE" w:rsidRDefault="002F39DE">
      <w:pPr>
        <w:pStyle w:val="Bibliography"/>
        <w:rPr>
          <w:ins w:id="736" w:author="ABI_IT" w:date="2016-04-15T13:14:00Z"/>
        </w:rPr>
        <w:pPrChange w:id="737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38" w:author="ABI_IT" w:date="2016-04-15T13:14:00Z">
        <w:r>
          <w:t xml:space="preserve">Sørhus V, Sys SU, Natåns A, Demolder MJ &amp; Angelsen BAJ (2000). Controlled Auxotonic Twitch in Papillary Muscle: A New Computer-Based Control Approach. </w:t>
        </w:r>
        <w:r>
          <w:rPr>
            <w:i/>
            <w:iCs/>
          </w:rPr>
          <w:t>Comput Biomed Res</w:t>
        </w:r>
        <w:r>
          <w:t xml:space="preserve"> </w:t>
        </w:r>
        <w:r>
          <w:rPr>
            <w:b/>
            <w:bCs/>
          </w:rPr>
          <w:t>33,</w:t>
        </w:r>
        <w:r>
          <w:t xml:space="preserve"> 398–415.</w:t>
        </w:r>
      </w:ins>
    </w:p>
    <w:p w:rsidR="002F39DE" w:rsidRDefault="002F39DE">
      <w:pPr>
        <w:pStyle w:val="Bibliography"/>
        <w:rPr>
          <w:ins w:id="739" w:author="ABI_IT" w:date="2016-04-15T13:14:00Z"/>
        </w:rPr>
        <w:pPrChange w:id="740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41" w:author="ABI_IT" w:date="2016-04-15T13:14:00Z">
        <w:r>
          <w:t xml:space="preserve">Suga H, Hayashi T, Shirahata M, Suehiro S &amp; Hisano R (1981). Regression of cardiac oxygen consumption on ventricular pressure-volume area in dog. </w:t>
        </w:r>
        <w:r>
          <w:rPr>
            <w:i/>
            <w:iCs/>
          </w:rPr>
          <w:t>Am J Physiol-Heart Circ Physiol</w:t>
        </w:r>
        <w:r>
          <w:t xml:space="preserve"> </w:t>
        </w:r>
        <w:r>
          <w:rPr>
            <w:b/>
            <w:bCs/>
          </w:rPr>
          <w:t>240,</w:t>
        </w:r>
        <w:r>
          <w:t xml:space="preserve"> H320–H325.</w:t>
        </w:r>
      </w:ins>
    </w:p>
    <w:p w:rsidR="002F39DE" w:rsidRDefault="002F39DE">
      <w:pPr>
        <w:pStyle w:val="Bibliography"/>
        <w:rPr>
          <w:ins w:id="742" w:author="ABI_IT" w:date="2016-04-15T13:14:00Z"/>
        </w:rPr>
        <w:pPrChange w:id="743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44" w:author="ABI_IT" w:date="2016-04-15T13:14:00Z">
        <w:r>
          <w:lastRenderedPageBreak/>
          <w:t xml:space="preserve">Suga H, Hisano R, Hirata S, Hayashi T, Yamada O &amp; Ninomiya I (1983). Heart rate-independent energetics and systolic pressure-volume area in dog heart. </w:t>
        </w:r>
        <w:r>
          <w:rPr>
            <w:i/>
            <w:iCs/>
          </w:rPr>
          <w:t>Am J Physiol-Heart Circ Physiol</w:t>
        </w:r>
        <w:r>
          <w:t xml:space="preserve"> </w:t>
        </w:r>
        <w:r>
          <w:rPr>
            <w:b/>
            <w:bCs/>
          </w:rPr>
          <w:t>244,</w:t>
        </w:r>
        <w:r>
          <w:t xml:space="preserve"> H206–H214.</w:t>
        </w:r>
      </w:ins>
    </w:p>
    <w:p w:rsidR="002F39DE" w:rsidRDefault="002F39DE">
      <w:pPr>
        <w:pStyle w:val="Bibliography"/>
        <w:rPr>
          <w:ins w:id="745" w:author="ABI_IT" w:date="2016-04-15T13:14:00Z"/>
        </w:rPr>
        <w:pPrChange w:id="746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47" w:author="ABI_IT" w:date="2016-04-15T13:14:00Z">
        <w:r>
          <w:t xml:space="preserve">Suga H, Saeki Y &amp; Sagawa K (1977). End-systolic force-length relationship of nonexcised canine papillary muscle. </w:t>
        </w:r>
        <w:r>
          <w:rPr>
            <w:i/>
            <w:iCs/>
          </w:rPr>
          <w:t>Am J Physiol-Heart Circ Physiol</w:t>
        </w:r>
        <w:r>
          <w:t xml:space="preserve"> </w:t>
        </w:r>
        <w:r>
          <w:rPr>
            <w:b/>
            <w:bCs/>
          </w:rPr>
          <w:t>233,</w:t>
        </w:r>
        <w:r>
          <w:t xml:space="preserve"> H711–H717.</w:t>
        </w:r>
      </w:ins>
    </w:p>
    <w:p w:rsidR="002F39DE" w:rsidRDefault="002F39DE">
      <w:pPr>
        <w:pStyle w:val="Bibliography"/>
        <w:rPr>
          <w:ins w:id="748" w:author="ABI_IT" w:date="2016-04-15T13:14:00Z"/>
        </w:rPr>
        <w:pPrChange w:id="749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50" w:author="ABI_IT" w:date="2016-04-15T13:14:00Z">
        <w:r>
          <w:t xml:space="preserve">Suga H &amp; Sagawa K (1974). Instantaneous pressure-volume relationships and their ratio in the excised, supported canine left ventricle. </w:t>
        </w:r>
        <w:r>
          <w:rPr>
            <w:i/>
            <w:iCs/>
          </w:rPr>
          <w:t>Circ Res</w:t>
        </w:r>
        <w:r>
          <w:t xml:space="preserve"> </w:t>
        </w:r>
        <w:r>
          <w:rPr>
            <w:b/>
            <w:bCs/>
          </w:rPr>
          <w:t>35,</w:t>
        </w:r>
        <w:r>
          <w:t xml:space="preserve"> 117–126.</w:t>
        </w:r>
      </w:ins>
    </w:p>
    <w:p w:rsidR="002F39DE" w:rsidRDefault="002F39DE">
      <w:pPr>
        <w:pStyle w:val="Bibliography"/>
        <w:rPr>
          <w:ins w:id="751" w:author="ABI_IT" w:date="2016-04-15T13:14:00Z"/>
        </w:rPr>
        <w:pPrChange w:id="752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53" w:author="ABI_IT" w:date="2016-04-15T13:14:00Z">
        <w:r>
          <w:t xml:space="preserve">Taylor R, Covell J &amp; Ross J (1969). Volume-tension diagrams of ejecting and isovolumic contractions in left ventricle. </w:t>
        </w:r>
        <w:r>
          <w:rPr>
            <w:i/>
            <w:iCs/>
          </w:rPr>
          <w:t>Am J Physiol</w:t>
        </w:r>
        <w:r>
          <w:t>.</w:t>
        </w:r>
      </w:ins>
    </w:p>
    <w:p w:rsidR="002F39DE" w:rsidRDefault="002F39DE">
      <w:pPr>
        <w:pStyle w:val="Bibliography"/>
        <w:rPr>
          <w:ins w:id="754" w:author="ABI_IT" w:date="2016-04-15T13:14:00Z"/>
        </w:rPr>
        <w:pPrChange w:id="755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56" w:author="ABI_IT" w:date="2016-04-15T13:14:00Z">
        <w:r>
          <w:t xml:space="preserve">Taylor RR &amp; Burrows P (1970). Active Length-Tension Relations Compared in Isometric, Afterloaded and Isotonic Contractions of Cat Papillary Muscle Their Dependence on Inotropic State. </w:t>
        </w:r>
        <w:r>
          <w:rPr>
            <w:i/>
            <w:iCs/>
          </w:rPr>
          <w:t>Circ Res</w:t>
        </w:r>
        <w:r>
          <w:t xml:space="preserve"> </w:t>
        </w:r>
        <w:r>
          <w:rPr>
            <w:b/>
            <w:bCs/>
          </w:rPr>
          <w:t>26,</w:t>
        </w:r>
        <w:r>
          <w:t xml:space="preserve"> 279–288.</w:t>
        </w:r>
      </w:ins>
    </w:p>
    <w:p w:rsidR="002F39DE" w:rsidRDefault="002F39DE">
      <w:pPr>
        <w:pStyle w:val="Bibliography"/>
        <w:rPr>
          <w:ins w:id="757" w:author="ABI_IT" w:date="2016-04-15T13:14:00Z"/>
        </w:rPr>
        <w:pPrChange w:id="758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59" w:author="ABI_IT" w:date="2016-04-15T13:14:00Z">
        <w:r>
          <w:t xml:space="preserve">Terkildsen JR, Niederer S, Crampin EJ, Hunter P &amp; Smith NP (2008). Using Physiome standards to couple cellular functions for rat cardiac excitation-contraction: Methodology for model combination using Physiome standards. </w:t>
        </w:r>
        <w:r>
          <w:rPr>
            <w:i/>
            <w:iCs/>
          </w:rPr>
          <w:t>Exp Physiol</w:t>
        </w:r>
        <w:r>
          <w:t xml:space="preserve"> </w:t>
        </w:r>
        <w:r>
          <w:rPr>
            <w:b/>
            <w:bCs/>
          </w:rPr>
          <w:t>93,</w:t>
        </w:r>
        <w:r>
          <w:t xml:space="preserve"> 919–929.</w:t>
        </w:r>
      </w:ins>
    </w:p>
    <w:p w:rsidR="002F39DE" w:rsidRDefault="002F39DE">
      <w:pPr>
        <w:pStyle w:val="Bibliography"/>
        <w:rPr>
          <w:ins w:id="760" w:author="ABI_IT" w:date="2016-04-15T13:14:00Z"/>
        </w:rPr>
        <w:pPrChange w:id="761" w:author="ABI_IT" w:date="2016-04-15T13:14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ins w:id="762" w:author="ABI_IT" w:date="2016-04-15T13:14:00Z">
        <w:r>
          <w:t xml:space="preserve">Tran K, Smith NP, Loiselle DS &amp; Crampin EJ (2010). A Metabolite-Sensitive, Thermodynamically Constrained Model of Cardiac Cross-Bridge Cycling: Implications for Force Development during Ischemia. </w:t>
        </w:r>
        <w:r>
          <w:rPr>
            <w:i/>
            <w:iCs/>
          </w:rPr>
          <w:t>Biophys J</w:t>
        </w:r>
        <w:r>
          <w:t xml:space="preserve"> </w:t>
        </w:r>
        <w:r>
          <w:rPr>
            <w:b/>
            <w:bCs/>
          </w:rPr>
          <w:t>98,</w:t>
        </w:r>
        <w:r>
          <w:t xml:space="preserve"> 267–276.</w:t>
        </w:r>
      </w:ins>
    </w:p>
    <w:p w:rsidR="00BD4336" w:rsidRPr="00001A59" w:rsidDel="00001A59" w:rsidRDefault="00BD4336" w:rsidP="002F39DE">
      <w:pPr>
        <w:pStyle w:val="Bibliography"/>
        <w:rPr>
          <w:del w:id="763" w:author="ABI_IT" w:date="2016-04-15T11:44:00Z"/>
          <w:rFonts w:ascii="Calibri" w:hAnsi="Calibri"/>
          <w:rPrChange w:id="764" w:author="ABI_IT" w:date="2016-04-15T11:44:00Z">
            <w:rPr>
              <w:del w:id="765" w:author="ABI_IT" w:date="2016-04-15T11:44:00Z"/>
            </w:rPr>
          </w:rPrChange>
        </w:rPr>
      </w:pPr>
      <w:del w:id="766" w:author="ABI_IT" w:date="2016-04-15T11:44:00Z">
        <w:r w:rsidRPr="00001A59" w:rsidDel="00001A59">
          <w:rPr>
            <w:rFonts w:ascii="Calibri" w:hAnsi="Calibri"/>
            <w:rPrChange w:id="767" w:author="ABI_IT" w:date="2016-04-15T11:44:00Z">
              <w:rPr/>
            </w:rPrChange>
          </w:rPr>
          <w:delText xml:space="preserve">Allen DG, Orchard CH &amp; others (1984). The effects of shortening on myoplasmic calcium concentration and on the action potential in mammalian ventricular muscle. </w:delText>
        </w:r>
        <w:r w:rsidRPr="00001A59" w:rsidDel="00001A59">
          <w:rPr>
            <w:rFonts w:ascii="Calibri" w:hAnsi="Calibri"/>
            <w:i/>
            <w:iCs/>
            <w:rPrChange w:id="768" w:author="ABI_IT" w:date="2016-04-15T11:44:00Z">
              <w:rPr>
                <w:i/>
                <w:iCs/>
              </w:rPr>
            </w:rPrChange>
          </w:rPr>
          <w:delText>Circ Res</w:delText>
        </w:r>
        <w:r w:rsidRPr="00001A59" w:rsidDel="00001A59">
          <w:rPr>
            <w:rFonts w:ascii="Calibri" w:hAnsi="Calibri"/>
            <w:rPrChange w:id="769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770" w:author="ABI_IT" w:date="2016-04-15T11:44:00Z">
              <w:rPr>
                <w:b/>
                <w:bCs/>
              </w:rPr>
            </w:rPrChange>
          </w:rPr>
          <w:delText>55,</w:delText>
        </w:r>
        <w:r w:rsidRPr="00001A59" w:rsidDel="00001A59">
          <w:rPr>
            <w:rFonts w:ascii="Calibri" w:hAnsi="Calibri"/>
            <w:rPrChange w:id="771" w:author="ABI_IT" w:date="2016-04-15T11:44:00Z">
              <w:rPr/>
            </w:rPrChange>
          </w:rPr>
          <w:delText xml:space="preserve"> 825–829.</w:delText>
        </w:r>
      </w:del>
    </w:p>
    <w:p w:rsidR="00BD4336" w:rsidRPr="00001A59" w:rsidDel="00001A59" w:rsidRDefault="00BD4336">
      <w:pPr>
        <w:pStyle w:val="Bibliography"/>
        <w:rPr>
          <w:del w:id="772" w:author="ABI_IT" w:date="2016-04-15T11:44:00Z"/>
          <w:rFonts w:ascii="Calibri" w:hAnsi="Calibri"/>
          <w:rPrChange w:id="773" w:author="ABI_IT" w:date="2016-04-15T11:44:00Z">
            <w:rPr>
              <w:del w:id="774" w:author="ABI_IT" w:date="2016-04-15T11:44:00Z"/>
            </w:rPr>
          </w:rPrChange>
        </w:rPr>
      </w:pPr>
      <w:del w:id="775" w:author="ABI_IT" w:date="2016-04-15T11:44:00Z">
        <w:r w:rsidRPr="00001A59" w:rsidDel="00001A59">
          <w:rPr>
            <w:rFonts w:ascii="Calibri" w:hAnsi="Calibri"/>
            <w:rPrChange w:id="776" w:author="ABI_IT" w:date="2016-04-15T11:44:00Z">
              <w:rPr/>
            </w:rPrChange>
          </w:rPr>
          <w:delText xml:space="preserve">Amiad Pavlov D &amp; Landesberg A (2016). The cross-bridge dynamics is determined by two length-independent kinetics: Implications on muscle economy and Frank–Starling Law. </w:delText>
        </w:r>
        <w:r w:rsidRPr="00001A59" w:rsidDel="00001A59">
          <w:rPr>
            <w:rFonts w:ascii="Calibri" w:hAnsi="Calibri"/>
            <w:i/>
            <w:iCs/>
            <w:rPrChange w:id="777" w:author="ABI_IT" w:date="2016-04-15T11:44:00Z">
              <w:rPr>
                <w:i/>
                <w:iCs/>
              </w:rPr>
            </w:rPrChange>
          </w:rPr>
          <w:delText>J Mol Cell Cardiol</w:delText>
        </w:r>
        <w:r w:rsidRPr="00001A59" w:rsidDel="00001A59">
          <w:rPr>
            <w:rFonts w:ascii="Calibri" w:hAnsi="Calibri"/>
            <w:rPrChange w:id="778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779" w:author="ABI_IT" w:date="2016-04-15T11:44:00Z">
              <w:rPr>
                <w:b/>
                <w:bCs/>
              </w:rPr>
            </w:rPrChange>
          </w:rPr>
          <w:delText>90,</w:delText>
        </w:r>
        <w:r w:rsidRPr="00001A59" w:rsidDel="00001A59">
          <w:rPr>
            <w:rFonts w:ascii="Calibri" w:hAnsi="Calibri"/>
            <w:rPrChange w:id="780" w:author="ABI_IT" w:date="2016-04-15T11:44:00Z">
              <w:rPr/>
            </w:rPrChange>
          </w:rPr>
          <w:delText xml:space="preserve"> 94–101.</w:delText>
        </w:r>
      </w:del>
    </w:p>
    <w:p w:rsidR="00BD4336" w:rsidRPr="00001A59" w:rsidDel="00001A59" w:rsidRDefault="00BD4336">
      <w:pPr>
        <w:pStyle w:val="Bibliography"/>
        <w:rPr>
          <w:del w:id="781" w:author="ABI_IT" w:date="2016-04-15T11:44:00Z"/>
          <w:rFonts w:ascii="Calibri" w:hAnsi="Calibri"/>
          <w:rPrChange w:id="782" w:author="ABI_IT" w:date="2016-04-15T11:44:00Z">
            <w:rPr>
              <w:del w:id="783" w:author="ABI_IT" w:date="2016-04-15T11:44:00Z"/>
            </w:rPr>
          </w:rPrChange>
        </w:rPr>
      </w:pPr>
      <w:del w:id="784" w:author="ABI_IT" w:date="2016-04-15T11:44:00Z">
        <w:r w:rsidRPr="00001A59" w:rsidDel="00001A59">
          <w:rPr>
            <w:rFonts w:ascii="Calibri" w:hAnsi="Calibri"/>
            <w:rPrChange w:id="785" w:author="ABI_IT" w:date="2016-04-15T11:44:00Z">
              <w:rPr/>
            </w:rPrChange>
          </w:rPr>
          <w:delText xml:space="preserve">Brady A (1967). Length-Tension Relations in Cardiac Muscle. </w:delText>
        </w:r>
        <w:r w:rsidRPr="00001A59" w:rsidDel="00001A59">
          <w:rPr>
            <w:rFonts w:ascii="Calibri" w:hAnsi="Calibri"/>
            <w:i/>
            <w:iCs/>
            <w:rPrChange w:id="786" w:author="ABI_IT" w:date="2016-04-15T11:44:00Z">
              <w:rPr>
                <w:i/>
                <w:iCs/>
              </w:rPr>
            </w:rPrChange>
          </w:rPr>
          <w:delText>Am Zool</w:delText>
        </w:r>
        <w:r w:rsidRPr="00001A59" w:rsidDel="00001A59">
          <w:rPr>
            <w:rFonts w:ascii="Calibri" w:hAnsi="Calibri"/>
            <w:rPrChange w:id="787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788" w:author="ABI_IT" w:date="2016-04-15T11:44:00Z">
              <w:rPr>
                <w:b/>
                <w:bCs/>
              </w:rPr>
            </w:rPrChange>
          </w:rPr>
          <w:delText>7,</w:delText>
        </w:r>
        <w:r w:rsidRPr="00001A59" w:rsidDel="00001A59">
          <w:rPr>
            <w:rFonts w:ascii="Calibri" w:hAnsi="Calibri"/>
            <w:rPrChange w:id="789" w:author="ABI_IT" w:date="2016-04-15T11:44:00Z">
              <w:rPr/>
            </w:rPrChange>
          </w:rPr>
          <w:delText xml:space="preserve"> 603–610.</w:delText>
        </w:r>
      </w:del>
    </w:p>
    <w:p w:rsidR="00BD4336" w:rsidRPr="00001A59" w:rsidDel="00001A59" w:rsidRDefault="00BD4336">
      <w:pPr>
        <w:pStyle w:val="Bibliography"/>
        <w:rPr>
          <w:del w:id="790" w:author="ABI_IT" w:date="2016-04-15T11:44:00Z"/>
          <w:rFonts w:ascii="Calibri" w:hAnsi="Calibri"/>
          <w:rPrChange w:id="791" w:author="ABI_IT" w:date="2016-04-15T11:44:00Z">
            <w:rPr>
              <w:del w:id="792" w:author="ABI_IT" w:date="2016-04-15T11:44:00Z"/>
            </w:rPr>
          </w:rPrChange>
        </w:rPr>
      </w:pPr>
      <w:del w:id="793" w:author="ABI_IT" w:date="2016-04-15T11:44:00Z">
        <w:r w:rsidRPr="00001A59" w:rsidDel="00001A59">
          <w:rPr>
            <w:rFonts w:ascii="Calibri" w:hAnsi="Calibri"/>
            <w:rPrChange w:id="794" w:author="ABI_IT" w:date="2016-04-15T11:44:00Z">
              <w:rPr/>
            </w:rPrChange>
          </w:rPr>
          <w:delText xml:space="preserve">Chiu YL, Ballou EW &amp; Ford LE (1982). Velocity transients and viscoelastic resistance to active shortening in cat papillary muscle. </w:delText>
        </w:r>
        <w:r w:rsidRPr="00001A59" w:rsidDel="00001A59">
          <w:rPr>
            <w:rFonts w:ascii="Calibri" w:hAnsi="Calibri"/>
            <w:i/>
            <w:iCs/>
            <w:rPrChange w:id="795" w:author="ABI_IT" w:date="2016-04-15T11:44:00Z">
              <w:rPr>
                <w:i/>
                <w:iCs/>
              </w:rPr>
            </w:rPrChange>
          </w:rPr>
          <w:delText>Biophys J</w:delText>
        </w:r>
        <w:r w:rsidRPr="00001A59" w:rsidDel="00001A59">
          <w:rPr>
            <w:rFonts w:ascii="Calibri" w:hAnsi="Calibri"/>
            <w:rPrChange w:id="796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797" w:author="ABI_IT" w:date="2016-04-15T11:44:00Z">
              <w:rPr>
                <w:b/>
                <w:bCs/>
              </w:rPr>
            </w:rPrChange>
          </w:rPr>
          <w:delText>40,</w:delText>
        </w:r>
        <w:r w:rsidRPr="00001A59" w:rsidDel="00001A59">
          <w:rPr>
            <w:rFonts w:ascii="Calibri" w:hAnsi="Calibri"/>
            <w:rPrChange w:id="798" w:author="ABI_IT" w:date="2016-04-15T11:44:00Z">
              <w:rPr/>
            </w:rPrChange>
          </w:rPr>
          <w:delText xml:space="preserve"> 121.</w:delText>
        </w:r>
      </w:del>
    </w:p>
    <w:p w:rsidR="00BD4336" w:rsidRPr="00001A59" w:rsidDel="00001A59" w:rsidRDefault="00BD4336">
      <w:pPr>
        <w:pStyle w:val="Bibliography"/>
        <w:rPr>
          <w:del w:id="799" w:author="ABI_IT" w:date="2016-04-15T11:44:00Z"/>
          <w:rFonts w:ascii="Calibri" w:hAnsi="Calibri"/>
          <w:rPrChange w:id="800" w:author="ABI_IT" w:date="2016-04-15T11:44:00Z">
            <w:rPr>
              <w:del w:id="801" w:author="ABI_IT" w:date="2016-04-15T11:44:00Z"/>
            </w:rPr>
          </w:rPrChange>
        </w:rPr>
      </w:pPr>
      <w:del w:id="802" w:author="ABI_IT" w:date="2016-04-15T11:44:00Z">
        <w:r w:rsidRPr="00001A59" w:rsidDel="00001A59">
          <w:rPr>
            <w:rFonts w:ascii="Calibri" w:hAnsi="Calibri"/>
            <w:rPrChange w:id="803" w:author="ABI_IT" w:date="2016-04-15T11:44:00Z">
              <w:rPr/>
            </w:rPrChange>
          </w:rPr>
          <w:delText xml:space="preserve">Cross CE, Rieben PA &amp; Salisbury PF (1961). Influence of coronary perfusion and myocardial edema on pressure-volume diagram of left ventricle. </w:delText>
        </w:r>
        <w:r w:rsidRPr="00001A59" w:rsidDel="00001A59">
          <w:rPr>
            <w:rFonts w:ascii="Calibri" w:hAnsi="Calibri"/>
            <w:i/>
            <w:iCs/>
            <w:rPrChange w:id="804" w:author="ABI_IT" w:date="2016-04-15T11:44:00Z">
              <w:rPr>
                <w:i/>
                <w:iCs/>
              </w:rPr>
            </w:rPrChange>
          </w:rPr>
          <w:delText>Am J Physiol Content</w:delText>
        </w:r>
        <w:r w:rsidRPr="00001A59" w:rsidDel="00001A59">
          <w:rPr>
            <w:rFonts w:ascii="Calibri" w:hAnsi="Calibri"/>
            <w:rPrChange w:id="805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06" w:author="ABI_IT" w:date="2016-04-15T11:44:00Z">
              <w:rPr>
                <w:b/>
                <w:bCs/>
              </w:rPr>
            </w:rPrChange>
          </w:rPr>
          <w:delText>201,</w:delText>
        </w:r>
        <w:r w:rsidRPr="00001A59" w:rsidDel="00001A59">
          <w:rPr>
            <w:rFonts w:ascii="Calibri" w:hAnsi="Calibri"/>
            <w:rPrChange w:id="807" w:author="ABI_IT" w:date="2016-04-15T11:44:00Z">
              <w:rPr/>
            </w:rPrChange>
          </w:rPr>
          <w:delText xml:space="preserve"> 102–108.</w:delText>
        </w:r>
      </w:del>
    </w:p>
    <w:p w:rsidR="00BD4336" w:rsidRPr="00001A59" w:rsidDel="00001A59" w:rsidRDefault="00BD4336">
      <w:pPr>
        <w:pStyle w:val="Bibliography"/>
        <w:rPr>
          <w:del w:id="808" w:author="ABI_IT" w:date="2016-04-15T11:44:00Z"/>
          <w:rFonts w:ascii="Calibri" w:hAnsi="Calibri"/>
          <w:rPrChange w:id="809" w:author="ABI_IT" w:date="2016-04-15T11:44:00Z">
            <w:rPr>
              <w:del w:id="810" w:author="ABI_IT" w:date="2016-04-15T11:44:00Z"/>
            </w:rPr>
          </w:rPrChange>
        </w:rPr>
      </w:pPr>
      <w:del w:id="811" w:author="ABI_IT" w:date="2016-04-15T11:44:00Z">
        <w:r w:rsidRPr="00001A59" w:rsidDel="00001A59">
          <w:rPr>
            <w:rFonts w:ascii="Calibri" w:hAnsi="Calibri"/>
            <w:rPrChange w:id="812" w:author="ABI_IT" w:date="2016-04-15T11:44:00Z">
              <w:rPr/>
            </w:rPrChange>
          </w:rPr>
          <w:delText xml:space="preserve">Cuellar AA, Lloyd CM, Nielsen PF, Bullivant DP, Nickerson DP &amp; Hunter PJ (2003). An Overview of CellML 1.1, a Biological Model Description Language. </w:delText>
        </w:r>
        <w:r w:rsidRPr="00001A59" w:rsidDel="00001A59">
          <w:rPr>
            <w:rFonts w:ascii="Calibri" w:hAnsi="Calibri"/>
            <w:i/>
            <w:iCs/>
            <w:rPrChange w:id="813" w:author="ABI_IT" w:date="2016-04-15T11:44:00Z">
              <w:rPr>
                <w:i/>
                <w:iCs/>
              </w:rPr>
            </w:rPrChange>
          </w:rPr>
          <w:delText>SIMULATION</w:delText>
        </w:r>
        <w:r w:rsidRPr="00001A59" w:rsidDel="00001A59">
          <w:rPr>
            <w:rFonts w:ascii="Calibri" w:hAnsi="Calibri"/>
            <w:rPrChange w:id="814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15" w:author="ABI_IT" w:date="2016-04-15T11:44:00Z">
              <w:rPr>
                <w:b/>
                <w:bCs/>
              </w:rPr>
            </w:rPrChange>
          </w:rPr>
          <w:delText>79,</w:delText>
        </w:r>
        <w:r w:rsidRPr="00001A59" w:rsidDel="00001A59">
          <w:rPr>
            <w:rFonts w:ascii="Calibri" w:hAnsi="Calibri"/>
            <w:rPrChange w:id="816" w:author="ABI_IT" w:date="2016-04-15T11:44:00Z">
              <w:rPr/>
            </w:rPrChange>
          </w:rPr>
          <w:delText xml:space="preserve"> 740–747.</w:delText>
        </w:r>
      </w:del>
    </w:p>
    <w:p w:rsidR="00BD4336" w:rsidRPr="00001A59" w:rsidDel="00001A59" w:rsidRDefault="00BD4336">
      <w:pPr>
        <w:pStyle w:val="Bibliography"/>
        <w:rPr>
          <w:del w:id="817" w:author="ABI_IT" w:date="2016-04-15T11:44:00Z"/>
          <w:rFonts w:ascii="Calibri" w:hAnsi="Calibri"/>
          <w:rPrChange w:id="818" w:author="ABI_IT" w:date="2016-04-15T11:44:00Z">
            <w:rPr>
              <w:del w:id="819" w:author="ABI_IT" w:date="2016-04-15T11:44:00Z"/>
            </w:rPr>
          </w:rPrChange>
        </w:rPr>
      </w:pPr>
      <w:del w:id="820" w:author="ABI_IT" w:date="2016-04-15T11:44:00Z">
        <w:r w:rsidRPr="00001A59" w:rsidDel="00001A59">
          <w:rPr>
            <w:rFonts w:ascii="Calibri" w:hAnsi="Calibri"/>
            <w:rPrChange w:id="821" w:author="ABI_IT" w:date="2016-04-15T11:44:00Z">
              <w:rPr/>
            </w:rPrChange>
          </w:rPr>
          <w:delText xml:space="preserve">Downing SE &amp; Sonnenblick EH (1964). Cardiac muscle mechanics and ventricular performance: force and time parameters. </w:delText>
        </w:r>
        <w:r w:rsidRPr="00001A59" w:rsidDel="00001A59">
          <w:rPr>
            <w:rFonts w:ascii="Calibri" w:hAnsi="Calibri"/>
            <w:i/>
            <w:iCs/>
            <w:rPrChange w:id="822" w:author="ABI_IT" w:date="2016-04-15T11:44:00Z">
              <w:rPr>
                <w:i/>
                <w:iCs/>
              </w:rPr>
            </w:rPrChange>
          </w:rPr>
          <w:delText>Am J Physiol Content</w:delText>
        </w:r>
        <w:r w:rsidRPr="00001A59" w:rsidDel="00001A59">
          <w:rPr>
            <w:rFonts w:ascii="Calibri" w:hAnsi="Calibri"/>
            <w:rPrChange w:id="823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24" w:author="ABI_IT" w:date="2016-04-15T11:44:00Z">
              <w:rPr>
                <w:b/>
                <w:bCs/>
              </w:rPr>
            </w:rPrChange>
          </w:rPr>
          <w:delText>207,</w:delText>
        </w:r>
        <w:r w:rsidRPr="00001A59" w:rsidDel="00001A59">
          <w:rPr>
            <w:rFonts w:ascii="Calibri" w:hAnsi="Calibri"/>
            <w:rPrChange w:id="825" w:author="ABI_IT" w:date="2016-04-15T11:44:00Z">
              <w:rPr/>
            </w:rPrChange>
          </w:rPr>
          <w:delText xml:space="preserve"> 705–715.</w:delText>
        </w:r>
      </w:del>
    </w:p>
    <w:p w:rsidR="00BD4336" w:rsidRPr="00001A59" w:rsidDel="00001A59" w:rsidRDefault="00BD4336">
      <w:pPr>
        <w:pStyle w:val="Bibliography"/>
        <w:rPr>
          <w:del w:id="826" w:author="ABI_IT" w:date="2016-04-15T11:44:00Z"/>
          <w:rFonts w:ascii="Calibri" w:hAnsi="Calibri"/>
          <w:rPrChange w:id="827" w:author="ABI_IT" w:date="2016-04-15T11:44:00Z">
            <w:rPr>
              <w:del w:id="828" w:author="ABI_IT" w:date="2016-04-15T11:44:00Z"/>
            </w:rPr>
          </w:rPrChange>
        </w:rPr>
      </w:pPr>
      <w:del w:id="829" w:author="ABI_IT" w:date="2016-04-15T11:44:00Z">
        <w:r w:rsidRPr="00001A59" w:rsidDel="00001A59">
          <w:rPr>
            <w:rFonts w:ascii="Calibri" w:hAnsi="Calibri"/>
            <w:rPrChange w:id="830" w:author="ABI_IT" w:date="2016-04-15T11:44:00Z">
              <w:rPr/>
            </w:rPrChange>
          </w:rPr>
          <w:delText xml:space="preserve">Edman KAP &amp; Nilsson E (1971). Time course of the active state in relation to muscle length and movement: a comparative study on skeletal muscle an myocardium. </w:delText>
        </w:r>
        <w:r w:rsidRPr="00001A59" w:rsidDel="00001A59">
          <w:rPr>
            <w:rFonts w:ascii="Calibri" w:hAnsi="Calibri"/>
            <w:i/>
            <w:iCs/>
            <w:rPrChange w:id="831" w:author="ABI_IT" w:date="2016-04-15T11:44:00Z">
              <w:rPr>
                <w:i/>
                <w:iCs/>
              </w:rPr>
            </w:rPrChange>
          </w:rPr>
          <w:delText>Cardiovasc Res</w:delText>
        </w:r>
        <w:r w:rsidRPr="00001A59" w:rsidDel="00001A59">
          <w:rPr>
            <w:rFonts w:ascii="Calibri" w:hAnsi="Calibri"/>
            <w:rPrChange w:id="832" w:author="ABI_IT" w:date="2016-04-15T11:44:00Z">
              <w:rPr/>
            </w:rPrChange>
          </w:rPr>
          <w:delText>.</w:delText>
        </w:r>
      </w:del>
    </w:p>
    <w:p w:rsidR="00BD4336" w:rsidRPr="00001A59" w:rsidDel="00001A59" w:rsidRDefault="00BD4336">
      <w:pPr>
        <w:pStyle w:val="Bibliography"/>
        <w:rPr>
          <w:del w:id="833" w:author="ABI_IT" w:date="2016-04-15T11:44:00Z"/>
          <w:rFonts w:ascii="Calibri" w:hAnsi="Calibri"/>
          <w:rPrChange w:id="834" w:author="ABI_IT" w:date="2016-04-15T11:44:00Z">
            <w:rPr>
              <w:del w:id="835" w:author="ABI_IT" w:date="2016-04-15T11:44:00Z"/>
            </w:rPr>
          </w:rPrChange>
        </w:rPr>
      </w:pPr>
      <w:del w:id="836" w:author="ABI_IT" w:date="2016-04-15T11:44:00Z">
        <w:r w:rsidRPr="00001A59" w:rsidDel="00001A59">
          <w:rPr>
            <w:rFonts w:ascii="Calibri" w:hAnsi="Calibri"/>
            <w:rPrChange w:id="837" w:author="ABI_IT" w:date="2016-04-15T11:44:00Z">
              <w:rPr/>
            </w:rPrChange>
          </w:rPr>
          <w:delText xml:space="preserve">Frank O (1899). Die Grundform des arteriellen Pulses. </w:delText>
        </w:r>
        <w:r w:rsidRPr="00001A59" w:rsidDel="00001A59">
          <w:rPr>
            <w:rFonts w:ascii="Calibri" w:hAnsi="Calibri"/>
            <w:i/>
            <w:iCs/>
            <w:rPrChange w:id="838" w:author="ABI_IT" w:date="2016-04-15T11:44:00Z">
              <w:rPr>
                <w:i/>
                <w:iCs/>
              </w:rPr>
            </w:rPrChange>
          </w:rPr>
          <w:delText>Z Biol</w:delText>
        </w:r>
        <w:r w:rsidRPr="00001A59" w:rsidDel="00001A59">
          <w:rPr>
            <w:rFonts w:ascii="Calibri" w:hAnsi="Calibri"/>
            <w:rPrChange w:id="839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40" w:author="ABI_IT" w:date="2016-04-15T11:44:00Z">
              <w:rPr>
                <w:b/>
                <w:bCs/>
              </w:rPr>
            </w:rPrChange>
          </w:rPr>
          <w:delText>37,</w:delText>
        </w:r>
        <w:r w:rsidRPr="00001A59" w:rsidDel="00001A59">
          <w:rPr>
            <w:rFonts w:ascii="Calibri" w:hAnsi="Calibri"/>
            <w:rPrChange w:id="841" w:author="ABI_IT" w:date="2016-04-15T11:44:00Z">
              <w:rPr/>
            </w:rPrChange>
          </w:rPr>
          <w:delText xml:space="preserve"> 483–526.</w:delText>
        </w:r>
      </w:del>
    </w:p>
    <w:p w:rsidR="00BD4336" w:rsidRPr="00001A59" w:rsidDel="00001A59" w:rsidRDefault="00BD4336">
      <w:pPr>
        <w:pStyle w:val="Bibliography"/>
        <w:rPr>
          <w:del w:id="842" w:author="ABI_IT" w:date="2016-04-15T11:44:00Z"/>
          <w:rFonts w:ascii="Calibri" w:hAnsi="Calibri"/>
          <w:rPrChange w:id="843" w:author="ABI_IT" w:date="2016-04-15T11:44:00Z">
            <w:rPr>
              <w:del w:id="844" w:author="ABI_IT" w:date="2016-04-15T11:44:00Z"/>
            </w:rPr>
          </w:rPrChange>
        </w:rPr>
      </w:pPr>
      <w:del w:id="845" w:author="ABI_IT" w:date="2016-04-15T11:44:00Z">
        <w:r w:rsidRPr="00001A59" w:rsidDel="00001A59">
          <w:rPr>
            <w:rFonts w:ascii="Calibri" w:hAnsi="Calibri"/>
            <w:rPrChange w:id="846" w:author="ABI_IT" w:date="2016-04-15T11:44:00Z">
              <w:rPr/>
            </w:rPrChange>
          </w:rPr>
          <w:lastRenderedPageBreak/>
          <w:delText xml:space="preserve">Garny A &amp; Hunter PJ (2015). OpenCOR: a modular and interoperable approach to computational biology. </w:delText>
        </w:r>
        <w:r w:rsidRPr="00001A59" w:rsidDel="00001A59">
          <w:rPr>
            <w:rFonts w:ascii="Calibri" w:hAnsi="Calibri"/>
            <w:i/>
            <w:iCs/>
            <w:rPrChange w:id="847" w:author="ABI_IT" w:date="2016-04-15T11:44:00Z">
              <w:rPr>
                <w:i/>
                <w:iCs/>
              </w:rPr>
            </w:rPrChange>
          </w:rPr>
          <w:delText>Front Physiol</w:delText>
        </w:r>
        <w:r w:rsidRPr="00001A59" w:rsidDel="00001A59">
          <w:rPr>
            <w:rFonts w:ascii="Calibri" w:hAnsi="Calibri"/>
            <w:rPrChange w:id="848" w:author="ABI_IT" w:date="2016-04-15T11:44:00Z">
              <w:rPr/>
            </w:rPrChange>
          </w:rPr>
          <w:delText>; DOI: 10.3389/fphys.2015.00026.</w:delText>
        </w:r>
      </w:del>
    </w:p>
    <w:p w:rsidR="00BD4336" w:rsidRPr="00001A59" w:rsidDel="00001A59" w:rsidRDefault="00BD4336">
      <w:pPr>
        <w:pStyle w:val="Bibliography"/>
        <w:rPr>
          <w:del w:id="849" w:author="ABI_IT" w:date="2016-04-15T11:44:00Z"/>
          <w:rFonts w:ascii="Calibri" w:hAnsi="Calibri"/>
          <w:rPrChange w:id="850" w:author="ABI_IT" w:date="2016-04-15T11:44:00Z">
            <w:rPr>
              <w:del w:id="851" w:author="ABI_IT" w:date="2016-04-15T11:44:00Z"/>
            </w:rPr>
          </w:rPrChange>
        </w:rPr>
      </w:pPr>
      <w:del w:id="852" w:author="ABI_IT" w:date="2016-04-15T11:44:00Z">
        <w:r w:rsidRPr="00001A59" w:rsidDel="00001A59">
          <w:rPr>
            <w:rFonts w:ascii="Calibri" w:hAnsi="Calibri"/>
            <w:rPrChange w:id="853" w:author="ABI_IT" w:date="2016-04-15T11:44:00Z">
              <w:rPr/>
            </w:rPrChange>
          </w:rPr>
          <w:delText xml:space="preserve">Hinch R, Greenstein JL, Tanskanen AJ, Xu L &amp; Winslow RL (2004). A Simplified Local Control Model of Calcium-Induced Calcium Release in Cardiac Ventricular Myocytes. </w:delText>
        </w:r>
        <w:r w:rsidRPr="00001A59" w:rsidDel="00001A59">
          <w:rPr>
            <w:rFonts w:ascii="Calibri" w:hAnsi="Calibri"/>
            <w:i/>
            <w:iCs/>
            <w:rPrChange w:id="854" w:author="ABI_IT" w:date="2016-04-15T11:44:00Z">
              <w:rPr>
                <w:i/>
                <w:iCs/>
              </w:rPr>
            </w:rPrChange>
          </w:rPr>
          <w:delText>Biophys J</w:delText>
        </w:r>
        <w:r w:rsidRPr="00001A59" w:rsidDel="00001A59">
          <w:rPr>
            <w:rFonts w:ascii="Calibri" w:hAnsi="Calibri"/>
            <w:rPrChange w:id="855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56" w:author="ABI_IT" w:date="2016-04-15T11:44:00Z">
              <w:rPr>
                <w:b/>
                <w:bCs/>
              </w:rPr>
            </w:rPrChange>
          </w:rPr>
          <w:delText>87,</w:delText>
        </w:r>
        <w:r w:rsidRPr="00001A59" w:rsidDel="00001A59">
          <w:rPr>
            <w:rFonts w:ascii="Calibri" w:hAnsi="Calibri"/>
            <w:rPrChange w:id="857" w:author="ABI_IT" w:date="2016-04-15T11:44:00Z">
              <w:rPr/>
            </w:rPrChange>
          </w:rPr>
          <w:delText xml:space="preserve"> 3723–3736.</w:delText>
        </w:r>
      </w:del>
    </w:p>
    <w:p w:rsidR="00BD4336" w:rsidRPr="00001A59" w:rsidDel="00001A59" w:rsidRDefault="00BD4336">
      <w:pPr>
        <w:pStyle w:val="Bibliography"/>
        <w:rPr>
          <w:del w:id="858" w:author="ABI_IT" w:date="2016-04-15T11:44:00Z"/>
          <w:rFonts w:ascii="Calibri" w:hAnsi="Calibri"/>
          <w:rPrChange w:id="859" w:author="ABI_IT" w:date="2016-04-15T11:44:00Z">
            <w:rPr>
              <w:del w:id="860" w:author="ABI_IT" w:date="2016-04-15T11:44:00Z"/>
            </w:rPr>
          </w:rPrChange>
        </w:rPr>
      </w:pPr>
      <w:del w:id="861" w:author="ABI_IT" w:date="2016-04-15T11:44:00Z">
        <w:r w:rsidRPr="00001A59" w:rsidDel="00001A59">
          <w:rPr>
            <w:rFonts w:ascii="Calibri" w:hAnsi="Calibri"/>
            <w:rPrChange w:id="862" w:author="ABI_IT" w:date="2016-04-15T11:44:00Z">
              <w:rPr/>
            </w:rPrChange>
          </w:rPr>
          <w:delText xml:space="preserve">Hisano R, Cooper GT &amp; others (1987). Correlation of force-length area with oxygen consumption in ferret papillary muscle. </w:delText>
        </w:r>
        <w:r w:rsidRPr="00001A59" w:rsidDel="00001A59">
          <w:rPr>
            <w:rFonts w:ascii="Calibri" w:hAnsi="Calibri"/>
            <w:i/>
            <w:iCs/>
            <w:rPrChange w:id="863" w:author="ABI_IT" w:date="2016-04-15T11:44:00Z">
              <w:rPr>
                <w:i/>
                <w:iCs/>
              </w:rPr>
            </w:rPrChange>
          </w:rPr>
          <w:delText>Circ Res</w:delText>
        </w:r>
        <w:r w:rsidRPr="00001A59" w:rsidDel="00001A59">
          <w:rPr>
            <w:rFonts w:ascii="Calibri" w:hAnsi="Calibri"/>
            <w:rPrChange w:id="864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65" w:author="ABI_IT" w:date="2016-04-15T11:44:00Z">
              <w:rPr>
                <w:b/>
                <w:bCs/>
              </w:rPr>
            </w:rPrChange>
          </w:rPr>
          <w:delText>61,</w:delText>
        </w:r>
        <w:r w:rsidRPr="00001A59" w:rsidDel="00001A59">
          <w:rPr>
            <w:rFonts w:ascii="Calibri" w:hAnsi="Calibri"/>
            <w:rPrChange w:id="866" w:author="ABI_IT" w:date="2016-04-15T11:44:00Z">
              <w:rPr/>
            </w:rPrChange>
          </w:rPr>
          <w:delText xml:space="preserve"> 318–328.</w:delText>
        </w:r>
      </w:del>
    </w:p>
    <w:p w:rsidR="00BD4336" w:rsidRPr="00001A59" w:rsidDel="00001A59" w:rsidRDefault="00BD4336">
      <w:pPr>
        <w:pStyle w:val="Bibliography"/>
        <w:rPr>
          <w:del w:id="867" w:author="ABI_IT" w:date="2016-04-15T11:44:00Z"/>
          <w:rFonts w:ascii="Calibri" w:hAnsi="Calibri"/>
          <w:rPrChange w:id="868" w:author="ABI_IT" w:date="2016-04-15T11:44:00Z">
            <w:rPr>
              <w:del w:id="869" w:author="ABI_IT" w:date="2016-04-15T11:44:00Z"/>
            </w:rPr>
          </w:rPrChange>
        </w:rPr>
      </w:pPr>
      <w:del w:id="870" w:author="ABI_IT" w:date="2016-04-15T11:44:00Z">
        <w:r w:rsidRPr="00001A59" w:rsidDel="00001A59">
          <w:rPr>
            <w:rFonts w:ascii="Calibri" w:hAnsi="Calibri"/>
            <w:rPrChange w:id="871" w:author="ABI_IT" w:date="2016-04-15T11:44:00Z">
              <w:rPr/>
            </w:rPrChange>
          </w:rPr>
          <w:delText xml:space="preserve">Housmans P, Lee N &amp; Blinks (1983). Active shortening retards the decline of the intracellular calcium transient in mammalian heart muscle. </w:delText>
        </w:r>
        <w:r w:rsidRPr="00001A59" w:rsidDel="00001A59">
          <w:rPr>
            <w:rFonts w:ascii="Calibri" w:hAnsi="Calibri"/>
            <w:i/>
            <w:iCs/>
            <w:rPrChange w:id="872" w:author="ABI_IT" w:date="2016-04-15T11:44:00Z">
              <w:rPr>
                <w:i/>
                <w:iCs/>
              </w:rPr>
            </w:rPrChange>
          </w:rPr>
          <w:delText>Science</w:delText>
        </w:r>
        <w:r w:rsidRPr="00001A59" w:rsidDel="00001A59">
          <w:rPr>
            <w:rFonts w:ascii="Calibri" w:hAnsi="Calibri"/>
            <w:rPrChange w:id="873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74" w:author="ABI_IT" w:date="2016-04-15T11:44:00Z">
              <w:rPr>
                <w:b/>
                <w:bCs/>
              </w:rPr>
            </w:rPrChange>
          </w:rPr>
          <w:delText>221,</w:delText>
        </w:r>
        <w:r w:rsidRPr="00001A59" w:rsidDel="00001A59">
          <w:rPr>
            <w:rFonts w:ascii="Calibri" w:hAnsi="Calibri"/>
            <w:rPrChange w:id="875" w:author="ABI_IT" w:date="2016-04-15T11:44:00Z">
              <w:rPr/>
            </w:rPrChange>
          </w:rPr>
          <w:delText xml:space="preserve"> 159–161.</w:delText>
        </w:r>
      </w:del>
    </w:p>
    <w:p w:rsidR="00BD4336" w:rsidRPr="00001A59" w:rsidDel="00001A59" w:rsidRDefault="00BD4336">
      <w:pPr>
        <w:pStyle w:val="Bibliography"/>
        <w:rPr>
          <w:del w:id="876" w:author="ABI_IT" w:date="2016-04-15T11:44:00Z"/>
          <w:rFonts w:ascii="Calibri" w:hAnsi="Calibri"/>
          <w:rPrChange w:id="877" w:author="ABI_IT" w:date="2016-04-15T11:44:00Z">
            <w:rPr>
              <w:del w:id="878" w:author="ABI_IT" w:date="2016-04-15T11:44:00Z"/>
            </w:rPr>
          </w:rPrChange>
        </w:rPr>
      </w:pPr>
      <w:del w:id="879" w:author="ABI_IT" w:date="2016-04-15T11:44:00Z">
        <w:r w:rsidRPr="00001A59" w:rsidDel="00001A59">
          <w:rPr>
            <w:rFonts w:ascii="Calibri" w:hAnsi="Calibri"/>
            <w:rPrChange w:id="880" w:author="ABI_IT" w:date="2016-04-15T11:44:00Z">
              <w:rPr/>
            </w:rPrChange>
          </w:rPr>
          <w:delText xml:space="preserve">Iribe G, Helmes M &amp; Kohl P (2006). Force-length relations in isolated intact cardiomyocytes subjected to dynamic changes in mechanical load. </w:delText>
        </w:r>
        <w:r w:rsidRPr="00001A59" w:rsidDel="00001A59">
          <w:rPr>
            <w:rFonts w:ascii="Calibri" w:hAnsi="Calibri"/>
            <w:i/>
            <w:iCs/>
            <w:rPrChange w:id="881" w:author="ABI_IT" w:date="2016-04-15T11:44:00Z">
              <w:rPr>
                <w:i/>
                <w:iCs/>
              </w:rPr>
            </w:rPrChange>
          </w:rPr>
          <w:delText>AJP Heart Circ Physiol</w:delText>
        </w:r>
        <w:r w:rsidRPr="00001A59" w:rsidDel="00001A59">
          <w:rPr>
            <w:rFonts w:ascii="Calibri" w:hAnsi="Calibri"/>
            <w:rPrChange w:id="882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83" w:author="ABI_IT" w:date="2016-04-15T11:44:00Z">
              <w:rPr>
                <w:b/>
                <w:bCs/>
              </w:rPr>
            </w:rPrChange>
          </w:rPr>
          <w:delText>292,</w:delText>
        </w:r>
        <w:r w:rsidRPr="00001A59" w:rsidDel="00001A59">
          <w:rPr>
            <w:rFonts w:ascii="Calibri" w:hAnsi="Calibri"/>
            <w:rPrChange w:id="884" w:author="ABI_IT" w:date="2016-04-15T11:44:00Z">
              <w:rPr/>
            </w:rPrChange>
          </w:rPr>
          <w:delText xml:space="preserve"> H1487–H1497.</w:delText>
        </w:r>
      </w:del>
    </w:p>
    <w:p w:rsidR="00BD4336" w:rsidRPr="00001A59" w:rsidDel="00001A59" w:rsidRDefault="00BD4336">
      <w:pPr>
        <w:pStyle w:val="Bibliography"/>
        <w:rPr>
          <w:del w:id="885" w:author="ABI_IT" w:date="2016-04-15T11:44:00Z"/>
          <w:rFonts w:ascii="Calibri" w:hAnsi="Calibri"/>
          <w:rPrChange w:id="886" w:author="ABI_IT" w:date="2016-04-15T11:44:00Z">
            <w:rPr>
              <w:del w:id="887" w:author="ABI_IT" w:date="2016-04-15T11:44:00Z"/>
            </w:rPr>
          </w:rPrChange>
        </w:rPr>
      </w:pPr>
      <w:del w:id="888" w:author="ABI_IT" w:date="2016-04-15T11:44:00Z">
        <w:r w:rsidRPr="00001A59" w:rsidDel="00001A59">
          <w:rPr>
            <w:rFonts w:ascii="Calibri" w:hAnsi="Calibri"/>
            <w:rPrChange w:id="889" w:author="ABI_IT" w:date="2016-04-15T11:44:00Z">
              <w:rPr/>
            </w:rPrChange>
          </w:rPr>
          <w:delText xml:space="preserve">Kurihara S &amp; Komukai K (1995). Tension-dependent changes of the intracellular Ca2+ transients in ferret ventricular muscles. </w:delText>
        </w:r>
        <w:r w:rsidRPr="00001A59" w:rsidDel="00001A59">
          <w:rPr>
            <w:rFonts w:ascii="Calibri" w:hAnsi="Calibri"/>
            <w:i/>
            <w:iCs/>
            <w:rPrChange w:id="890" w:author="ABI_IT" w:date="2016-04-15T11:44:00Z">
              <w:rPr>
                <w:i/>
                <w:iCs/>
              </w:rPr>
            </w:rPrChange>
          </w:rPr>
          <w:delText>J Physiol</w:delText>
        </w:r>
        <w:r w:rsidRPr="00001A59" w:rsidDel="00001A59">
          <w:rPr>
            <w:rFonts w:ascii="Calibri" w:hAnsi="Calibri"/>
            <w:rPrChange w:id="891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892" w:author="ABI_IT" w:date="2016-04-15T11:44:00Z">
              <w:rPr>
                <w:b/>
                <w:bCs/>
              </w:rPr>
            </w:rPrChange>
          </w:rPr>
          <w:delText>489,</w:delText>
        </w:r>
        <w:r w:rsidRPr="00001A59" w:rsidDel="00001A59">
          <w:rPr>
            <w:rFonts w:ascii="Calibri" w:hAnsi="Calibri"/>
            <w:rPrChange w:id="893" w:author="ABI_IT" w:date="2016-04-15T11:44:00Z">
              <w:rPr/>
            </w:rPrChange>
          </w:rPr>
          <w:delText xml:space="preserve"> 617–625.</w:delText>
        </w:r>
      </w:del>
    </w:p>
    <w:p w:rsidR="00BD4336" w:rsidRPr="00001A59" w:rsidDel="00001A59" w:rsidRDefault="00BD4336">
      <w:pPr>
        <w:pStyle w:val="Bibliography"/>
        <w:rPr>
          <w:del w:id="894" w:author="ABI_IT" w:date="2016-04-15T11:44:00Z"/>
          <w:rFonts w:ascii="Calibri" w:hAnsi="Calibri"/>
          <w:rPrChange w:id="895" w:author="ABI_IT" w:date="2016-04-15T11:44:00Z">
            <w:rPr>
              <w:del w:id="896" w:author="ABI_IT" w:date="2016-04-15T11:44:00Z"/>
            </w:rPr>
          </w:rPrChange>
        </w:rPr>
      </w:pPr>
      <w:del w:id="897" w:author="ABI_IT" w:date="2016-04-15T11:44:00Z">
        <w:r w:rsidRPr="00001A59" w:rsidDel="00001A59">
          <w:rPr>
            <w:rFonts w:ascii="Calibri" w:hAnsi="Calibri"/>
            <w:rPrChange w:id="898" w:author="ABI_IT" w:date="2016-04-15T11:44:00Z">
              <w:rPr/>
            </w:rPrChange>
          </w:rPr>
          <w:delText xml:space="preserve">Landesberg A &amp; Sideman S (1994). Mechanical regulation of cardiac muscle by coupling calcium kinetics with cross-bridge cycling: a dynamic model. </w:delText>
        </w:r>
        <w:r w:rsidRPr="00001A59" w:rsidDel="00001A59">
          <w:rPr>
            <w:rFonts w:ascii="Calibri" w:hAnsi="Calibri"/>
            <w:i/>
            <w:iCs/>
            <w:rPrChange w:id="899" w:author="ABI_IT" w:date="2016-04-15T11:44:00Z">
              <w:rPr>
                <w:i/>
                <w:iCs/>
              </w:rPr>
            </w:rPrChange>
          </w:rPr>
          <w:delText>Am J Physiol-Heart Circ Physiol</w:delText>
        </w:r>
        <w:r w:rsidRPr="00001A59" w:rsidDel="00001A59">
          <w:rPr>
            <w:rFonts w:ascii="Calibri" w:hAnsi="Calibri"/>
            <w:rPrChange w:id="900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01" w:author="ABI_IT" w:date="2016-04-15T11:44:00Z">
              <w:rPr>
                <w:b/>
                <w:bCs/>
              </w:rPr>
            </w:rPrChange>
          </w:rPr>
          <w:delText>267,</w:delText>
        </w:r>
        <w:r w:rsidRPr="00001A59" w:rsidDel="00001A59">
          <w:rPr>
            <w:rFonts w:ascii="Calibri" w:hAnsi="Calibri"/>
            <w:rPrChange w:id="902" w:author="ABI_IT" w:date="2016-04-15T11:44:00Z">
              <w:rPr/>
            </w:rPrChange>
          </w:rPr>
          <w:delText xml:space="preserve"> H779–H795.</w:delText>
        </w:r>
      </w:del>
    </w:p>
    <w:p w:rsidR="00BD4336" w:rsidRPr="00001A59" w:rsidDel="00001A59" w:rsidRDefault="00BD4336">
      <w:pPr>
        <w:pStyle w:val="Bibliography"/>
        <w:rPr>
          <w:del w:id="903" w:author="ABI_IT" w:date="2016-04-15T11:44:00Z"/>
          <w:rFonts w:ascii="Calibri" w:hAnsi="Calibri"/>
          <w:rPrChange w:id="904" w:author="ABI_IT" w:date="2016-04-15T11:44:00Z">
            <w:rPr>
              <w:del w:id="905" w:author="ABI_IT" w:date="2016-04-15T11:44:00Z"/>
            </w:rPr>
          </w:rPrChange>
        </w:rPr>
      </w:pPr>
      <w:del w:id="906" w:author="ABI_IT" w:date="2016-04-15T11:44:00Z">
        <w:r w:rsidRPr="00001A59" w:rsidDel="00001A59">
          <w:rPr>
            <w:rFonts w:ascii="Calibri" w:hAnsi="Calibri"/>
            <w:rPrChange w:id="907" w:author="ABI_IT" w:date="2016-04-15T11:44:00Z">
              <w:rPr/>
            </w:rPrChange>
          </w:rPr>
          <w:delText xml:space="preserve">Landesberg A &amp; Sideman S (2000). Force-velocity relationship and biochemical-to-mechanical energy conversion by the sarcomere. </w:delText>
        </w:r>
        <w:r w:rsidRPr="00001A59" w:rsidDel="00001A59">
          <w:rPr>
            <w:rFonts w:ascii="Calibri" w:hAnsi="Calibri"/>
            <w:i/>
            <w:iCs/>
            <w:rPrChange w:id="908" w:author="ABI_IT" w:date="2016-04-15T11:44:00Z">
              <w:rPr>
                <w:i/>
                <w:iCs/>
              </w:rPr>
            </w:rPrChange>
          </w:rPr>
          <w:delText>Am J Physiol-Heart Circ Physiol</w:delText>
        </w:r>
        <w:r w:rsidRPr="00001A59" w:rsidDel="00001A59">
          <w:rPr>
            <w:rFonts w:ascii="Calibri" w:hAnsi="Calibri"/>
            <w:rPrChange w:id="909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10" w:author="ABI_IT" w:date="2016-04-15T11:44:00Z">
              <w:rPr>
                <w:b/>
                <w:bCs/>
              </w:rPr>
            </w:rPrChange>
          </w:rPr>
          <w:delText>278,</w:delText>
        </w:r>
        <w:r w:rsidRPr="00001A59" w:rsidDel="00001A59">
          <w:rPr>
            <w:rFonts w:ascii="Calibri" w:hAnsi="Calibri"/>
            <w:rPrChange w:id="911" w:author="ABI_IT" w:date="2016-04-15T11:44:00Z">
              <w:rPr/>
            </w:rPrChange>
          </w:rPr>
          <w:delText xml:space="preserve"> H1274–H1284.</w:delText>
        </w:r>
      </w:del>
    </w:p>
    <w:p w:rsidR="00BD4336" w:rsidRPr="00001A59" w:rsidDel="00001A59" w:rsidRDefault="00BD4336">
      <w:pPr>
        <w:pStyle w:val="Bibliography"/>
        <w:rPr>
          <w:del w:id="912" w:author="ABI_IT" w:date="2016-04-15T11:44:00Z"/>
          <w:rFonts w:ascii="Calibri" w:hAnsi="Calibri"/>
          <w:rPrChange w:id="913" w:author="ABI_IT" w:date="2016-04-15T11:44:00Z">
            <w:rPr>
              <w:del w:id="914" w:author="ABI_IT" w:date="2016-04-15T11:44:00Z"/>
            </w:rPr>
          </w:rPrChange>
        </w:rPr>
      </w:pPr>
      <w:del w:id="915" w:author="ABI_IT" w:date="2016-04-15T11:44:00Z">
        <w:r w:rsidRPr="00001A59" w:rsidDel="00001A59">
          <w:rPr>
            <w:rFonts w:ascii="Calibri" w:hAnsi="Calibri"/>
            <w:rPrChange w:id="916" w:author="ABI_IT" w:date="2016-04-15T11:44:00Z">
              <w:rPr/>
            </w:rPrChange>
          </w:rPr>
          <w:delText xml:space="preserve">Rice JJ, Wang F, Bers DM &amp; de Tombe PP (2008). Approximate Model of Cooperative Activation and Crossbridge Cycling in Cardiac Muscle Using Ordinary Differential Equations. </w:delText>
        </w:r>
        <w:r w:rsidRPr="00001A59" w:rsidDel="00001A59">
          <w:rPr>
            <w:rFonts w:ascii="Calibri" w:hAnsi="Calibri"/>
            <w:i/>
            <w:iCs/>
            <w:rPrChange w:id="917" w:author="ABI_IT" w:date="2016-04-15T11:44:00Z">
              <w:rPr>
                <w:i/>
                <w:iCs/>
              </w:rPr>
            </w:rPrChange>
          </w:rPr>
          <w:delText>Biophys J</w:delText>
        </w:r>
        <w:r w:rsidRPr="00001A59" w:rsidDel="00001A59">
          <w:rPr>
            <w:rFonts w:ascii="Calibri" w:hAnsi="Calibri"/>
            <w:rPrChange w:id="918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19" w:author="ABI_IT" w:date="2016-04-15T11:44:00Z">
              <w:rPr>
                <w:b/>
                <w:bCs/>
              </w:rPr>
            </w:rPrChange>
          </w:rPr>
          <w:delText>95,</w:delText>
        </w:r>
        <w:r w:rsidRPr="00001A59" w:rsidDel="00001A59">
          <w:rPr>
            <w:rFonts w:ascii="Calibri" w:hAnsi="Calibri"/>
            <w:rPrChange w:id="920" w:author="ABI_IT" w:date="2016-04-15T11:44:00Z">
              <w:rPr/>
            </w:rPrChange>
          </w:rPr>
          <w:delText xml:space="preserve"> 2368–2390.</w:delText>
        </w:r>
      </w:del>
    </w:p>
    <w:p w:rsidR="00BD4336" w:rsidRPr="00001A59" w:rsidDel="00001A59" w:rsidRDefault="00BD4336">
      <w:pPr>
        <w:pStyle w:val="Bibliography"/>
        <w:rPr>
          <w:del w:id="921" w:author="ABI_IT" w:date="2016-04-15T11:44:00Z"/>
          <w:rFonts w:ascii="Calibri" w:hAnsi="Calibri"/>
          <w:rPrChange w:id="922" w:author="ABI_IT" w:date="2016-04-15T11:44:00Z">
            <w:rPr>
              <w:del w:id="923" w:author="ABI_IT" w:date="2016-04-15T11:44:00Z"/>
            </w:rPr>
          </w:rPrChange>
        </w:rPr>
      </w:pPr>
      <w:del w:id="924" w:author="ABI_IT" w:date="2016-04-15T11:44:00Z">
        <w:r w:rsidRPr="00001A59" w:rsidDel="00001A59">
          <w:rPr>
            <w:rFonts w:ascii="Calibri" w:hAnsi="Calibri"/>
            <w:rPrChange w:id="925" w:author="ABI_IT" w:date="2016-04-15T11:44:00Z">
              <w:rPr/>
            </w:rPrChange>
          </w:rPr>
          <w:delText xml:space="preserve">Rogers JM &amp; McCulloch AD (1994). A collocation-Galerkin finite element model of cardiac action potential propagation. </w:delText>
        </w:r>
        <w:r w:rsidRPr="00001A59" w:rsidDel="00001A59">
          <w:rPr>
            <w:rFonts w:ascii="Calibri" w:hAnsi="Calibri"/>
            <w:i/>
            <w:iCs/>
            <w:rPrChange w:id="926" w:author="ABI_IT" w:date="2016-04-15T11:44:00Z">
              <w:rPr>
                <w:i/>
                <w:iCs/>
              </w:rPr>
            </w:rPrChange>
          </w:rPr>
          <w:delText>Biomed Eng IEEE Trans On</w:delText>
        </w:r>
        <w:r w:rsidRPr="00001A59" w:rsidDel="00001A59">
          <w:rPr>
            <w:rFonts w:ascii="Calibri" w:hAnsi="Calibri"/>
            <w:rPrChange w:id="927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28" w:author="ABI_IT" w:date="2016-04-15T11:44:00Z">
              <w:rPr>
                <w:b/>
                <w:bCs/>
              </w:rPr>
            </w:rPrChange>
          </w:rPr>
          <w:delText>41,</w:delText>
        </w:r>
        <w:r w:rsidRPr="00001A59" w:rsidDel="00001A59">
          <w:rPr>
            <w:rFonts w:ascii="Calibri" w:hAnsi="Calibri"/>
            <w:rPrChange w:id="929" w:author="ABI_IT" w:date="2016-04-15T11:44:00Z">
              <w:rPr/>
            </w:rPrChange>
          </w:rPr>
          <w:delText xml:space="preserve"> 743–757.</w:delText>
        </w:r>
      </w:del>
    </w:p>
    <w:p w:rsidR="00BD4336" w:rsidRPr="00001A59" w:rsidDel="00001A59" w:rsidRDefault="00BD4336">
      <w:pPr>
        <w:pStyle w:val="Bibliography"/>
        <w:rPr>
          <w:del w:id="930" w:author="ABI_IT" w:date="2016-04-15T11:44:00Z"/>
          <w:rFonts w:ascii="Calibri" w:hAnsi="Calibri"/>
          <w:rPrChange w:id="931" w:author="ABI_IT" w:date="2016-04-15T11:44:00Z">
            <w:rPr>
              <w:del w:id="932" w:author="ABI_IT" w:date="2016-04-15T11:44:00Z"/>
            </w:rPr>
          </w:rPrChange>
        </w:rPr>
      </w:pPr>
      <w:del w:id="933" w:author="ABI_IT" w:date="2016-04-15T11:44:00Z">
        <w:r w:rsidRPr="00001A59" w:rsidDel="00001A59">
          <w:rPr>
            <w:rFonts w:ascii="Calibri" w:hAnsi="Calibri"/>
            <w:rPrChange w:id="934" w:author="ABI_IT" w:date="2016-04-15T11:44:00Z">
              <w:rPr/>
            </w:rPrChange>
          </w:rPr>
          <w:delText xml:space="preserve">Sørhus V, Sys SU, Natåns A, Demolder MJ &amp; Angelsen BAJ (2000). Controlled Auxotonic Twitch in Papillary Muscle: A New Computer-Based Control Approach. </w:delText>
        </w:r>
        <w:r w:rsidRPr="00001A59" w:rsidDel="00001A59">
          <w:rPr>
            <w:rFonts w:ascii="Calibri" w:hAnsi="Calibri"/>
            <w:i/>
            <w:iCs/>
            <w:rPrChange w:id="935" w:author="ABI_IT" w:date="2016-04-15T11:44:00Z">
              <w:rPr>
                <w:i/>
                <w:iCs/>
              </w:rPr>
            </w:rPrChange>
          </w:rPr>
          <w:delText>Comput Biomed Res</w:delText>
        </w:r>
        <w:r w:rsidRPr="00001A59" w:rsidDel="00001A59">
          <w:rPr>
            <w:rFonts w:ascii="Calibri" w:hAnsi="Calibri"/>
            <w:rPrChange w:id="936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37" w:author="ABI_IT" w:date="2016-04-15T11:44:00Z">
              <w:rPr>
                <w:b/>
                <w:bCs/>
              </w:rPr>
            </w:rPrChange>
          </w:rPr>
          <w:delText>33,</w:delText>
        </w:r>
        <w:r w:rsidRPr="00001A59" w:rsidDel="00001A59">
          <w:rPr>
            <w:rFonts w:ascii="Calibri" w:hAnsi="Calibri"/>
            <w:rPrChange w:id="938" w:author="ABI_IT" w:date="2016-04-15T11:44:00Z">
              <w:rPr/>
            </w:rPrChange>
          </w:rPr>
          <w:delText xml:space="preserve"> 398–415.</w:delText>
        </w:r>
      </w:del>
    </w:p>
    <w:p w:rsidR="00BD4336" w:rsidRPr="00001A59" w:rsidDel="00001A59" w:rsidRDefault="00BD4336">
      <w:pPr>
        <w:pStyle w:val="Bibliography"/>
        <w:rPr>
          <w:del w:id="939" w:author="ABI_IT" w:date="2016-04-15T11:44:00Z"/>
          <w:rFonts w:ascii="Calibri" w:hAnsi="Calibri"/>
          <w:rPrChange w:id="940" w:author="ABI_IT" w:date="2016-04-15T11:44:00Z">
            <w:rPr>
              <w:del w:id="941" w:author="ABI_IT" w:date="2016-04-15T11:44:00Z"/>
            </w:rPr>
          </w:rPrChange>
        </w:rPr>
      </w:pPr>
      <w:del w:id="942" w:author="ABI_IT" w:date="2016-04-15T11:44:00Z">
        <w:r w:rsidRPr="00001A59" w:rsidDel="00001A59">
          <w:rPr>
            <w:rFonts w:ascii="Calibri" w:hAnsi="Calibri"/>
            <w:rPrChange w:id="943" w:author="ABI_IT" w:date="2016-04-15T11:44:00Z">
              <w:rPr/>
            </w:rPrChange>
          </w:rPr>
          <w:delText xml:space="preserve">Suga H, Hayashi T, Shirahata M, Suehiro S &amp; Hisano R (1981). Regression of cardiac oxygen consumption on ventricular pressure-volume area in dog. </w:delText>
        </w:r>
        <w:r w:rsidRPr="00001A59" w:rsidDel="00001A59">
          <w:rPr>
            <w:rFonts w:ascii="Calibri" w:hAnsi="Calibri"/>
            <w:i/>
            <w:iCs/>
            <w:rPrChange w:id="944" w:author="ABI_IT" w:date="2016-04-15T11:44:00Z">
              <w:rPr>
                <w:i/>
                <w:iCs/>
              </w:rPr>
            </w:rPrChange>
          </w:rPr>
          <w:delText>Am J Physiol-Heart Circ Physiol</w:delText>
        </w:r>
        <w:r w:rsidRPr="00001A59" w:rsidDel="00001A59">
          <w:rPr>
            <w:rFonts w:ascii="Calibri" w:hAnsi="Calibri"/>
            <w:rPrChange w:id="945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46" w:author="ABI_IT" w:date="2016-04-15T11:44:00Z">
              <w:rPr>
                <w:b/>
                <w:bCs/>
              </w:rPr>
            </w:rPrChange>
          </w:rPr>
          <w:delText>240,</w:delText>
        </w:r>
        <w:r w:rsidRPr="00001A59" w:rsidDel="00001A59">
          <w:rPr>
            <w:rFonts w:ascii="Calibri" w:hAnsi="Calibri"/>
            <w:rPrChange w:id="947" w:author="ABI_IT" w:date="2016-04-15T11:44:00Z">
              <w:rPr/>
            </w:rPrChange>
          </w:rPr>
          <w:delText xml:space="preserve"> H320–H325.</w:delText>
        </w:r>
      </w:del>
    </w:p>
    <w:p w:rsidR="00BD4336" w:rsidRPr="00001A59" w:rsidDel="00001A59" w:rsidRDefault="00BD4336">
      <w:pPr>
        <w:pStyle w:val="Bibliography"/>
        <w:rPr>
          <w:del w:id="948" w:author="ABI_IT" w:date="2016-04-15T11:44:00Z"/>
          <w:rFonts w:ascii="Calibri" w:hAnsi="Calibri"/>
          <w:rPrChange w:id="949" w:author="ABI_IT" w:date="2016-04-15T11:44:00Z">
            <w:rPr>
              <w:del w:id="950" w:author="ABI_IT" w:date="2016-04-15T11:44:00Z"/>
            </w:rPr>
          </w:rPrChange>
        </w:rPr>
      </w:pPr>
      <w:del w:id="951" w:author="ABI_IT" w:date="2016-04-15T11:44:00Z">
        <w:r w:rsidRPr="00001A59" w:rsidDel="00001A59">
          <w:rPr>
            <w:rFonts w:ascii="Calibri" w:hAnsi="Calibri"/>
            <w:rPrChange w:id="952" w:author="ABI_IT" w:date="2016-04-15T11:44:00Z">
              <w:rPr/>
            </w:rPrChange>
          </w:rPr>
          <w:delText xml:space="preserve">Suga H, Hisano R, Hirata S, Hayashi T, Yamada O &amp; Ninomiya I (1983). Heart rate-independent energetics and systolic pressure-volume area in dog heart. </w:delText>
        </w:r>
        <w:r w:rsidRPr="00001A59" w:rsidDel="00001A59">
          <w:rPr>
            <w:rFonts w:ascii="Calibri" w:hAnsi="Calibri"/>
            <w:i/>
            <w:iCs/>
            <w:rPrChange w:id="953" w:author="ABI_IT" w:date="2016-04-15T11:44:00Z">
              <w:rPr>
                <w:i/>
                <w:iCs/>
              </w:rPr>
            </w:rPrChange>
          </w:rPr>
          <w:delText>Am J Physiol-Heart Circ Physiol</w:delText>
        </w:r>
        <w:r w:rsidRPr="00001A59" w:rsidDel="00001A59">
          <w:rPr>
            <w:rFonts w:ascii="Calibri" w:hAnsi="Calibri"/>
            <w:rPrChange w:id="954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55" w:author="ABI_IT" w:date="2016-04-15T11:44:00Z">
              <w:rPr>
                <w:b/>
                <w:bCs/>
              </w:rPr>
            </w:rPrChange>
          </w:rPr>
          <w:delText>244,</w:delText>
        </w:r>
        <w:r w:rsidRPr="00001A59" w:rsidDel="00001A59">
          <w:rPr>
            <w:rFonts w:ascii="Calibri" w:hAnsi="Calibri"/>
            <w:rPrChange w:id="956" w:author="ABI_IT" w:date="2016-04-15T11:44:00Z">
              <w:rPr/>
            </w:rPrChange>
          </w:rPr>
          <w:delText xml:space="preserve"> H206–H214.</w:delText>
        </w:r>
      </w:del>
    </w:p>
    <w:p w:rsidR="00BD4336" w:rsidRPr="00001A59" w:rsidDel="00001A59" w:rsidRDefault="00BD4336">
      <w:pPr>
        <w:pStyle w:val="Bibliography"/>
        <w:rPr>
          <w:del w:id="957" w:author="ABI_IT" w:date="2016-04-15T11:44:00Z"/>
          <w:rFonts w:ascii="Calibri" w:hAnsi="Calibri"/>
          <w:rPrChange w:id="958" w:author="ABI_IT" w:date="2016-04-15T11:44:00Z">
            <w:rPr>
              <w:del w:id="959" w:author="ABI_IT" w:date="2016-04-15T11:44:00Z"/>
            </w:rPr>
          </w:rPrChange>
        </w:rPr>
      </w:pPr>
      <w:del w:id="960" w:author="ABI_IT" w:date="2016-04-15T11:44:00Z">
        <w:r w:rsidRPr="00001A59" w:rsidDel="00001A59">
          <w:rPr>
            <w:rFonts w:ascii="Calibri" w:hAnsi="Calibri"/>
            <w:rPrChange w:id="961" w:author="ABI_IT" w:date="2016-04-15T11:44:00Z">
              <w:rPr/>
            </w:rPrChange>
          </w:rPr>
          <w:delText xml:space="preserve">Suga H, Saeki Y &amp; Sagawa K (1977). End-systolic force-length relationship of nonexcised canine papillary muscle. </w:delText>
        </w:r>
        <w:r w:rsidRPr="00001A59" w:rsidDel="00001A59">
          <w:rPr>
            <w:rFonts w:ascii="Calibri" w:hAnsi="Calibri"/>
            <w:i/>
            <w:iCs/>
            <w:rPrChange w:id="962" w:author="ABI_IT" w:date="2016-04-15T11:44:00Z">
              <w:rPr>
                <w:i/>
                <w:iCs/>
              </w:rPr>
            </w:rPrChange>
          </w:rPr>
          <w:delText>Am J Physiol-Heart Circ Physiol</w:delText>
        </w:r>
        <w:r w:rsidRPr="00001A59" w:rsidDel="00001A59">
          <w:rPr>
            <w:rFonts w:ascii="Calibri" w:hAnsi="Calibri"/>
            <w:rPrChange w:id="963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64" w:author="ABI_IT" w:date="2016-04-15T11:44:00Z">
              <w:rPr>
                <w:b/>
                <w:bCs/>
              </w:rPr>
            </w:rPrChange>
          </w:rPr>
          <w:delText>233,</w:delText>
        </w:r>
        <w:r w:rsidRPr="00001A59" w:rsidDel="00001A59">
          <w:rPr>
            <w:rFonts w:ascii="Calibri" w:hAnsi="Calibri"/>
            <w:rPrChange w:id="965" w:author="ABI_IT" w:date="2016-04-15T11:44:00Z">
              <w:rPr/>
            </w:rPrChange>
          </w:rPr>
          <w:delText xml:space="preserve"> H711–H717.</w:delText>
        </w:r>
      </w:del>
    </w:p>
    <w:p w:rsidR="00BD4336" w:rsidRPr="00001A59" w:rsidDel="00001A59" w:rsidRDefault="00BD4336">
      <w:pPr>
        <w:pStyle w:val="Bibliography"/>
        <w:rPr>
          <w:del w:id="966" w:author="ABI_IT" w:date="2016-04-15T11:44:00Z"/>
          <w:rFonts w:ascii="Calibri" w:hAnsi="Calibri"/>
          <w:rPrChange w:id="967" w:author="ABI_IT" w:date="2016-04-15T11:44:00Z">
            <w:rPr>
              <w:del w:id="968" w:author="ABI_IT" w:date="2016-04-15T11:44:00Z"/>
            </w:rPr>
          </w:rPrChange>
        </w:rPr>
      </w:pPr>
      <w:del w:id="969" w:author="ABI_IT" w:date="2016-04-15T11:44:00Z">
        <w:r w:rsidRPr="00001A59" w:rsidDel="00001A59">
          <w:rPr>
            <w:rFonts w:ascii="Calibri" w:hAnsi="Calibri"/>
            <w:rPrChange w:id="970" w:author="ABI_IT" w:date="2016-04-15T11:44:00Z">
              <w:rPr/>
            </w:rPrChange>
          </w:rPr>
          <w:delText xml:space="preserve">Suga H &amp; Sagawa K (1974). Instantaneous pressure-volume relationships and their ratio in the excised, supported canine left ventricle. </w:delText>
        </w:r>
        <w:r w:rsidRPr="00001A59" w:rsidDel="00001A59">
          <w:rPr>
            <w:rFonts w:ascii="Calibri" w:hAnsi="Calibri"/>
            <w:i/>
            <w:iCs/>
            <w:rPrChange w:id="971" w:author="ABI_IT" w:date="2016-04-15T11:44:00Z">
              <w:rPr>
                <w:i/>
                <w:iCs/>
              </w:rPr>
            </w:rPrChange>
          </w:rPr>
          <w:delText>Circ Res</w:delText>
        </w:r>
        <w:r w:rsidRPr="00001A59" w:rsidDel="00001A59">
          <w:rPr>
            <w:rFonts w:ascii="Calibri" w:hAnsi="Calibri"/>
            <w:rPrChange w:id="972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73" w:author="ABI_IT" w:date="2016-04-15T11:44:00Z">
              <w:rPr>
                <w:b/>
                <w:bCs/>
              </w:rPr>
            </w:rPrChange>
          </w:rPr>
          <w:delText>35,</w:delText>
        </w:r>
        <w:r w:rsidRPr="00001A59" w:rsidDel="00001A59">
          <w:rPr>
            <w:rFonts w:ascii="Calibri" w:hAnsi="Calibri"/>
            <w:rPrChange w:id="974" w:author="ABI_IT" w:date="2016-04-15T11:44:00Z">
              <w:rPr/>
            </w:rPrChange>
          </w:rPr>
          <w:delText xml:space="preserve"> 117–126.</w:delText>
        </w:r>
      </w:del>
    </w:p>
    <w:p w:rsidR="00BD4336" w:rsidRPr="00001A59" w:rsidDel="00001A59" w:rsidRDefault="00BD4336">
      <w:pPr>
        <w:pStyle w:val="Bibliography"/>
        <w:rPr>
          <w:del w:id="975" w:author="ABI_IT" w:date="2016-04-15T11:44:00Z"/>
          <w:rFonts w:ascii="Calibri" w:hAnsi="Calibri"/>
          <w:rPrChange w:id="976" w:author="ABI_IT" w:date="2016-04-15T11:44:00Z">
            <w:rPr>
              <w:del w:id="977" w:author="ABI_IT" w:date="2016-04-15T11:44:00Z"/>
            </w:rPr>
          </w:rPrChange>
        </w:rPr>
      </w:pPr>
      <w:del w:id="978" w:author="ABI_IT" w:date="2016-04-15T11:44:00Z">
        <w:r w:rsidRPr="00001A59" w:rsidDel="00001A59">
          <w:rPr>
            <w:rFonts w:ascii="Calibri" w:hAnsi="Calibri"/>
            <w:rPrChange w:id="979" w:author="ABI_IT" w:date="2016-04-15T11:44:00Z">
              <w:rPr/>
            </w:rPrChange>
          </w:rPr>
          <w:delText xml:space="preserve">Taylor R, Covell J &amp; Ross J (1969). Volume-tension diagrams of ejecting and isovolumic contractions in left ventricle. </w:delText>
        </w:r>
        <w:r w:rsidRPr="00001A59" w:rsidDel="00001A59">
          <w:rPr>
            <w:rFonts w:ascii="Calibri" w:hAnsi="Calibri"/>
            <w:i/>
            <w:iCs/>
            <w:rPrChange w:id="980" w:author="ABI_IT" w:date="2016-04-15T11:44:00Z">
              <w:rPr>
                <w:i/>
                <w:iCs/>
              </w:rPr>
            </w:rPrChange>
          </w:rPr>
          <w:delText>Am J Physiol</w:delText>
        </w:r>
        <w:r w:rsidRPr="00001A59" w:rsidDel="00001A59">
          <w:rPr>
            <w:rFonts w:ascii="Calibri" w:hAnsi="Calibri"/>
            <w:rPrChange w:id="981" w:author="ABI_IT" w:date="2016-04-15T11:44:00Z">
              <w:rPr/>
            </w:rPrChange>
          </w:rPr>
          <w:delText>.</w:delText>
        </w:r>
      </w:del>
    </w:p>
    <w:p w:rsidR="00BD4336" w:rsidRPr="00001A59" w:rsidDel="00001A59" w:rsidRDefault="00BD4336">
      <w:pPr>
        <w:pStyle w:val="Bibliography"/>
        <w:rPr>
          <w:del w:id="982" w:author="ABI_IT" w:date="2016-04-15T11:44:00Z"/>
          <w:rFonts w:ascii="Calibri" w:hAnsi="Calibri"/>
          <w:rPrChange w:id="983" w:author="ABI_IT" w:date="2016-04-15T11:44:00Z">
            <w:rPr>
              <w:del w:id="984" w:author="ABI_IT" w:date="2016-04-15T11:44:00Z"/>
            </w:rPr>
          </w:rPrChange>
        </w:rPr>
      </w:pPr>
      <w:del w:id="985" w:author="ABI_IT" w:date="2016-04-15T11:44:00Z">
        <w:r w:rsidRPr="00001A59" w:rsidDel="00001A59">
          <w:rPr>
            <w:rFonts w:ascii="Calibri" w:hAnsi="Calibri"/>
            <w:rPrChange w:id="986" w:author="ABI_IT" w:date="2016-04-15T11:44:00Z">
              <w:rPr/>
            </w:rPrChange>
          </w:rPr>
          <w:lastRenderedPageBreak/>
          <w:delText xml:space="preserve">Taylor RR &amp; Burrows P (1970). Active Length-Tension Relations Compared in Isometric, Afterloaded and Isotonic Contractions of Cat Papillary Muscle Their Dependence on Inotropic State. </w:delText>
        </w:r>
        <w:r w:rsidRPr="00001A59" w:rsidDel="00001A59">
          <w:rPr>
            <w:rFonts w:ascii="Calibri" w:hAnsi="Calibri"/>
            <w:i/>
            <w:iCs/>
            <w:rPrChange w:id="987" w:author="ABI_IT" w:date="2016-04-15T11:44:00Z">
              <w:rPr>
                <w:i/>
                <w:iCs/>
              </w:rPr>
            </w:rPrChange>
          </w:rPr>
          <w:delText>Circ Res</w:delText>
        </w:r>
        <w:r w:rsidRPr="00001A59" w:rsidDel="00001A59">
          <w:rPr>
            <w:rFonts w:ascii="Calibri" w:hAnsi="Calibri"/>
            <w:rPrChange w:id="988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89" w:author="ABI_IT" w:date="2016-04-15T11:44:00Z">
              <w:rPr>
                <w:b/>
                <w:bCs/>
              </w:rPr>
            </w:rPrChange>
          </w:rPr>
          <w:delText>26,</w:delText>
        </w:r>
        <w:r w:rsidRPr="00001A59" w:rsidDel="00001A59">
          <w:rPr>
            <w:rFonts w:ascii="Calibri" w:hAnsi="Calibri"/>
            <w:rPrChange w:id="990" w:author="ABI_IT" w:date="2016-04-15T11:44:00Z">
              <w:rPr/>
            </w:rPrChange>
          </w:rPr>
          <w:delText xml:space="preserve"> 279–288.</w:delText>
        </w:r>
      </w:del>
    </w:p>
    <w:p w:rsidR="00BD4336" w:rsidRPr="00001A59" w:rsidDel="00001A59" w:rsidRDefault="00BD4336">
      <w:pPr>
        <w:pStyle w:val="Bibliography"/>
        <w:rPr>
          <w:del w:id="991" w:author="ABI_IT" w:date="2016-04-15T11:44:00Z"/>
          <w:rFonts w:ascii="Calibri" w:hAnsi="Calibri"/>
          <w:rPrChange w:id="992" w:author="ABI_IT" w:date="2016-04-15T11:44:00Z">
            <w:rPr>
              <w:del w:id="993" w:author="ABI_IT" w:date="2016-04-15T11:44:00Z"/>
            </w:rPr>
          </w:rPrChange>
        </w:rPr>
      </w:pPr>
      <w:del w:id="994" w:author="ABI_IT" w:date="2016-04-15T11:44:00Z">
        <w:r w:rsidRPr="00001A59" w:rsidDel="00001A59">
          <w:rPr>
            <w:rFonts w:ascii="Calibri" w:hAnsi="Calibri"/>
            <w:rPrChange w:id="995" w:author="ABI_IT" w:date="2016-04-15T11:44:00Z">
              <w:rPr/>
            </w:rPrChange>
          </w:rPr>
          <w:delText xml:space="preserve">Terkildsen JR, Niederer S, Crampin EJ, Hunter P &amp; Smith NP (2008). Using Physiome standards to couple cellular functions for rat cardiac excitation-contraction: Methodology for model combination using Physiome standards. </w:delText>
        </w:r>
        <w:r w:rsidRPr="00001A59" w:rsidDel="00001A59">
          <w:rPr>
            <w:rFonts w:ascii="Calibri" w:hAnsi="Calibri"/>
            <w:i/>
            <w:iCs/>
            <w:rPrChange w:id="996" w:author="ABI_IT" w:date="2016-04-15T11:44:00Z">
              <w:rPr>
                <w:i/>
                <w:iCs/>
              </w:rPr>
            </w:rPrChange>
          </w:rPr>
          <w:delText>Exp Physiol</w:delText>
        </w:r>
        <w:r w:rsidRPr="00001A59" w:rsidDel="00001A59">
          <w:rPr>
            <w:rFonts w:ascii="Calibri" w:hAnsi="Calibri"/>
            <w:rPrChange w:id="997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998" w:author="ABI_IT" w:date="2016-04-15T11:44:00Z">
              <w:rPr>
                <w:b/>
                <w:bCs/>
              </w:rPr>
            </w:rPrChange>
          </w:rPr>
          <w:delText>93,</w:delText>
        </w:r>
        <w:r w:rsidRPr="00001A59" w:rsidDel="00001A59">
          <w:rPr>
            <w:rFonts w:ascii="Calibri" w:hAnsi="Calibri"/>
            <w:rPrChange w:id="999" w:author="ABI_IT" w:date="2016-04-15T11:44:00Z">
              <w:rPr/>
            </w:rPrChange>
          </w:rPr>
          <w:delText xml:space="preserve"> 919–929.</w:delText>
        </w:r>
      </w:del>
    </w:p>
    <w:p w:rsidR="00BD4336" w:rsidRPr="00001A59" w:rsidDel="00001A59" w:rsidRDefault="00BD4336">
      <w:pPr>
        <w:pStyle w:val="Bibliography"/>
        <w:rPr>
          <w:del w:id="1000" w:author="ABI_IT" w:date="2016-04-15T11:44:00Z"/>
          <w:rFonts w:ascii="Calibri" w:hAnsi="Calibri"/>
          <w:rPrChange w:id="1001" w:author="ABI_IT" w:date="2016-04-15T11:44:00Z">
            <w:rPr>
              <w:del w:id="1002" w:author="ABI_IT" w:date="2016-04-15T11:44:00Z"/>
            </w:rPr>
          </w:rPrChange>
        </w:rPr>
      </w:pPr>
      <w:del w:id="1003" w:author="ABI_IT" w:date="2016-04-15T11:44:00Z">
        <w:r w:rsidRPr="00001A59" w:rsidDel="00001A59">
          <w:rPr>
            <w:rFonts w:ascii="Calibri" w:hAnsi="Calibri"/>
            <w:rPrChange w:id="1004" w:author="ABI_IT" w:date="2016-04-15T11:44:00Z">
              <w:rPr/>
            </w:rPrChange>
          </w:rPr>
          <w:delText xml:space="preserve">De Tombe PP &amp; ter Keurs HEDJ (2016). Cardiac muscle mechanics: Sarcomere length matters. </w:delText>
        </w:r>
        <w:r w:rsidRPr="00001A59" w:rsidDel="00001A59">
          <w:rPr>
            <w:rFonts w:ascii="Calibri" w:hAnsi="Calibri"/>
            <w:i/>
            <w:iCs/>
            <w:rPrChange w:id="1005" w:author="ABI_IT" w:date="2016-04-15T11:44:00Z">
              <w:rPr>
                <w:i/>
                <w:iCs/>
              </w:rPr>
            </w:rPrChange>
          </w:rPr>
          <w:delText>J Mol Cell Cardiol</w:delText>
        </w:r>
        <w:r w:rsidRPr="00001A59" w:rsidDel="00001A59">
          <w:rPr>
            <w:rFonts w:ascii="Calibri" w:hAnsi="Calibri"/>
            <w:rPrChange w:id="1006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1007" w:author="ABI_IT" w:date="2016-04-15T11:44:00Z">
              <w:rPr>
                <w:b/>
                <w:bCs/>
              </w:rPr>
            </w:rPrChange>
          </w:rPr>
          <w:delText>91,</w:delText>
        </w:r>
        <w:r w:rsidRPr="00001A59" w:rsidDel="00001A59">
          <w:rPr>
            <w:rFonts w:ascii="Calibri" w:hAnsi="Calibri"/>
            <w:rPrChange w:id="1008" w:author="ABI_IT" w:date="2016-04-15T11:44:00Z">
              <w:rPr/>
            </w:rPrChange>
          </w:rPr>
          <w:delText xml:space="preserve"> 148–150.</w:delText>
        </w:r>
      </w:del>
    </w:p>
    <w:p w:rsidR="00BD4336" w:rsidRPr="00001A59" w:rsidDel="00001A59" w:rsidRDefault="00BD4336">
      <w:pPr>
        <w:pStyle w:val="Bibliography"/>
        <w:rPr>
          <w:del w:id="1009" w:author="ABI_IT" w:date="2016-04-15T11:44:00Z"/>
          <w:rFonts w:ascii="Calibri" w:hAnsi="Calibri"/>
          <w:rPrChange w:id="1010" w:author="ABI_IT" w:date="2016-04-15T11:44:00Z">
            <w:rPr>
              <w:del w:id="1011" w:author="ABI_IT" w:date="2016-04-15T11:44:00Z"/>
            </w:rPr>
          </w:rPrChange>
        </w:rPr>
      </w:pPr>
      <w:del w:id="1012" w:author="ABI_IT" w:date="2016-04-15T11:44:00Z">
        <w:r w:rsidRPr="00001A59" w:rsidDel="00001A59">
          <w:rPr>
            <w:rFonts w:ascii="Calibri" w:hAnsi="Calibri"/>
            <w:rPrChange w:id="1013" w:author="ABI_IT" w:date="2016-04-15T11:44:00Z">
              <w:rPr/>
            </w:rPrChange>
          </w:rPr>
          <w:delText xml:space="preserve">De Tombe PP &amp; Ter Keurs HE (1992). An internal viscous element limits unloaded velocity of sarcomere shortening in rat myocardium. </w:delText>
        </w:r>
        <w:r w:rsidRPr="00001A59" w:rsidDel="00001A59">
          <w:rPr>
            <w:rFonts w:ascii="Calibri" w:hAnsi="Calibri"/>
            <w:i/>
            <w:iCs/>
            <w:rPrChange w:id="1014" w:author="ABI_IT" w:date="2016-04-15T11:44:00Z">
              <w:rPr>
                <w:i/>
                <w:iCs/>
              </w:rPr>
            </w:rPrChange>
          </w:rPr>
          <w:delText>J Physiol</w:delText>
        </w:r>
        <w:r w:rsidRPr="00001A59" w:rsidDel="00001A59">
          <w:rPr>
            <w:rFonts w:ascii="Calibri" w:hAnsi="Calibri"/>
            <w:rPrChange w:id="1015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1016" w:author="ABI_IT" w:date="2016-04-15T11:44:00Z">
              <w:rPr>
                <w:b/>
                <w:bCs/>
              </w:rPr>
            </w:rPrChange>
          </w:rPr>
          <w:delText>454,</w:delText>
        </w:r>
        <w:r w:rsidRPr="00001A59" w:rsidDel="00001A59">
          <w:rPr>
            <w:rFonts w:ascii="Calibri" w:hAnsi="Calibri"/>
            <w:rPrChange w:id="1017" w:author="ABI_IT" w:date="2016-04-15T11:44:00Z">
              <w:rPr/>
            </w:rPrChange>
          </w:rPr>
          <w:delText xml:space="preserve"> 619.</w:delText>
        </w:r>
      </w:del>
    </w:p>
    <w:p w:rsidR="00BD4336" w:rsidRPr="00001A59" w:rsidDel="00001A59" w:rsidRDefault="00BD4336">
      <w:pPr>
        <w:pStyle w:val="Bibliography"/>
        <w:rPr>
          <w:del w:id="1018" w:author="ABI_IT" w:date="2016-04-15T11:44:00Z"/>
          <w:rFonts w:ascii="Calibri" w:hAnsi="Calibri"/>
          <w:rPrChange w:id="1019" w:author="ABI_IT" w:date="2016-04-15T11:44:00Z">
            <w:rPr>
              <w:del w:id="1020" w:author="ABI_IT" w:date="2016-04-15T11:44:00Z"/>
            </w:rPr>
          </w:rPrChange>
        </w:rPr>
      </w:pPr>
      <w:del w:id="1021" w:author="ABI_IT" w:date="2016-04-15T11:44:00Z">
        <w:r w:rsidRPr="00001A59" w:rsidDel="00001A59">
          <w:rPr>
            <w:rFonts w:ascii="Calibri" w:hAnsi="Calibri"/>
            <w:rPrChange w:id="1022" w:author="ABI_IT" w:date="2016-04-15T11:44:00Z">
              <w:rPr/>
            </w:rPrChange>
          </w:rPr>
          <w:delText xml:space="preserve">Tran K, Smith NP, Loiselle DS &amp; Crampin EJ (2010). A Metabolite-Sensitive, Thermodynamically Constrained Model of Cardiac Cross-Bridge Cycling: Implications for Force Development during Ischemia. </w:delText>
        </w:r>
        <w:r w:rsidRPr="00001A59" w:rsidDel="00001A59">
          <w:rPr>
            <w:rFonts w:ascii="Calibri" w:hAnsi="Calibri"/>
            <w:i/>
            <w:iCs/>
            <w:rPrChange w:id="1023" w:author="ABI_IT" w:date="2016-04-15T11:44:00Z">
              <w:rPr>
                <w:i/>
                <w:iCs/>
              </w:rPr>
            </w:rPrChange>
          </w:rPr>
          <w:delText>Biophys J</w:delText>
        </w:r>
        <w:r w:rsidRPr="00001A59" w:rsidDel="00001A59">
          <w:rPr>
            <w:rFonts w:ascii="Calibri" w:hAnsi="Calibri"/>
            <w:rPrChange w:id="1024" w:author="ABI_IT" w:date="2016-04-15T11:44:00Z">
              <w:rPr/>
            </w:rPrChange>
          </w:rPr>
          <w:delText xml:space="preserve"> </w:delText>
        </w:r>
        <w:r w:rsidRPr="00001A59" w:rsidDel="00001A59">
          <w:rPr>
            <w:rFonts w:ascii="Calibri" w:hAnsi="Calibri"/>
            <w:b/>
            <w:bCs/>
            <w:rPrChange w:id="1025" w:author="ABI_IT" w:date="2016-04-15T11:44:00Z">
              <w:rPr>
                <w:b/>
                <w:bCs/>
              </w:rPr>
            </w:rPrChange>
          </w:rPr>
          <w:delText>98,</w:delText>
        </w:r>
        <w:r w:rsidRPr="00001A59" w:rsidDel="00001A59">
          <w:rPr>
            <w:rFonts w:ascii="Calibri" w:hAnsi="Calibri"/>
            <w:rPrChange w:id="1026" w:author="ABI_IT" w:date="2016-04-15T11:44:00Z">
              <w:rPr/>
            </w:rPrChange>
          </w:rPr>
          <w:delText xml:space="preserve"> 267–276.</w:delText>
        </w:r>
      </w:del>
    </w:p>
    <w:p w:rsidR="00841166" w:rsidRPr="00841166" w:rsidRDefault="00841166" w:rsidP="00860B32">
      <w:pPr>
        <w:pStyle w:val="Bibliography"/>
      </w:pPr>
      <w:r>
        <w:fldChar w:fldCharType="end"/>
      </w:r>
    </w:p>
    <w:p w:rsidR="00B32094" w:rsidRPr="00134C70" w:rsidRDefault="00B32094">
      <w:pPr>
        <w:pStyle w:val="Heading1"/>
        <w:rPr>
          <w:b w:val="0"/>
        </w:rPr>
      </w:pPr>
      <w:r w:rsidRPr="00134C70">
        <w:rPr>
          <w:b w:val="0"/>
        </w:rPr>
        <w:t>Additional information</w:t>
      </w:r>
    </w:p>
    <w:p w:rsidR="00B32094" w:rsidRDefault="00B32094" w:rsidP="00B32094">
      <w:pPr>
        <w:pStyle w:val="Heading2"/>
        <w:rPr>
          <w:b w:val="0"/>
        </w:rPr>
      </w:pPr>
      <w:r w:rsidRPr="00134C70">
        <w:rPr>
          <w:b w:val="0"/>
        </w:rPr>
        <w:t>Competing interests</w:t>
      </w:r>
    </w:p>
    <w:p w:rsidR="00D62D93" w:rsidRPr="00D62D93" w:rsidRDefault="00D62D93" w:rsidP="00D62D93">
      <w:r>
        <w:t xml:space="preserve">No competing interests </w:t>
      </w:r>
    </w:p>
    <w:p w:rsidR="00B32094" w:rsidRPr="00134C70" w:rsidRDefault="00B32094">
      <w:pPr>
        <w:pStyle w:val="Heading2"/>
        <w:rPr>
          <w:b w:val="0"/>
        </w:rPr>
      </w:pPr>
      <w:r w:rsidRPr="00134C70">
        <w:rPr>
          <w:b w:val="0"/>
        </w:rPr>
        <w:t>Author contributions</w:t>
      </w:r>
    </w:p>
    <w:p w:rsidR="00B32094" w:rsidRDefault="00B32094">
      <w:pPr>
        <w:pStyle w:val="Heading2"/>
        <w:rPr>
          <w:b w:val="0"/>
        </w:rPr>
      </w:pPr>
      <w:r w:rsidRPr="00134C70">
        <w:rPr>
          <w:b w:val="0"/>
        </w:rPr>
        <w:t>Funding</w:t>
      </w:r>
    </w:p>
    <w:p w:rsidR="00F57701" w:rsidRPr="00D62D93" w:rsidRDefault="00F57701" w:rsidP="00F57701">
      <w:r>
        <w:t xml:space="preserve">The completion of this research was possible because of funding from the Whitaker Foundation.   </w:t>
      </w:r>
    </w:p>
    <w:p w:rsidR="00B32094" w:rsidRPr="00134C70" w:rsidRDefault="00B32094">
      <w:pPr>
        <w:pStyle w:val="Heading2"/>
        <w:rPr>
          <w:b w:val="0"/>
        </w:rPr>
      </w:pPr>
      <w:r w:rsidRPr="00134C70">
        <w:rPr>
          <w:b w:val="0"/>
        </w:rPr>
        <w:t>Acknowledgements</w:t>
      </w:r>
    </w:p>
    <w:p w:rsidR="00B32094" w:rsidRPr="00A47A8B" w:rsidRDefault="00B32094">
      <w:pPr>
        <w:pStyle w:val="Heading1"/>
        <w:rPr>
          <w:b w:val="0"/>
          <w:highlight w:val="yellow"/>
        </w:rPr>
      </w:pPr>
      <w:r w:rsidRPr="00A47A8B">
        <w:rPr>
          <w:b w:val="0"/>
          <w:highlight w:val="yellow"/>
        </w:rPr>
        <w:t>Tables</w:t>
      </w:r>
    </w:p>
    <w:p w:rsidR="003D37EA" w:rsidRPr="00A47A8B" w:rsidRDefault="003D37EA" w:rsidP="003D37EA">
      <w:pPr>
        <w:rPr>
          <w:highlight w:val="yellow"/>
        </w:rPr>
      </w:pPr>
    </w:p>
    <w:p w:rsidR="00B32094" w:rsidRDefault="00B32094">
      <w:pPr>
        <w:pStyle w:val="Heading1"/>
        <w:rPr>
          <w:b w:val="0"/>
        </w:rPr>
      </w:pPr>
      <w:r w:rsidRPr="00A47A8B">
        <w:rPr>
          <w:b w:val="0"/>
          <w:highlight w:val="yellow"/>
        </w:rPr>
        <w:t>Figures and legends</w:t>
      </w:r>
    </w:p>
    <w:p w:rsidR="001F7DF4" w:rsidRPr="001F7DF4" w:rsidRDefault="00B32094" w:rsidP="001F7DF4">
      <w:pPr>
        <w:pStyle w:val="Heading1"/>
        <w:rPr>
          <w:b w:val="0"/>
        </w:rPr>
      </w:pPr>
      <w:r w:rsidRPr="00134C70">
        <w:rPr>
          <w:b w:val="0"/>
        </w:rPr>
        <w:t>Appendix</w:t>
      </w:r>
    </w:p>
    <w:p w:rsidR="001F7DF4" w:rsidRPr="001F7DF4" w:rsidRDefault="001F7DF4" w:rsidP="001F7DF4">
      <w:pPr>
        <w:pStyle w:val="Heading2"/>
        <w:rPr>
          <w:b w:val="0"/>
        </w:rPr>
      </w:pPr>
      <w:bookmarkStart w:id="1027" w:name="_Toc444508324"/>
      <w:r>
        <w:rPr>
          <w:b w:val="0"/>
        </w:rPr>
        <w:t>A1</w:t>
      </w:r>
      <w:r w:rsidRPr="001F7DF4">
        <w:rPr>
          <w:b w:val="0"/>
        </w:rPr>
        <w:t xml:space="preserve">. </w:t>
      </w:r>
      <w:bookmarkEnd w:id="1027"/>
      <w:r w:rsidR="004D12BD">
        <w:rPr>
          <w:b w:val="0"/>
        </w:rPr>
        <w:t>Modification of equations to control velocity-dependence in the cross-bridge model</w:t>
      </w:r>
    </w:p>
    <w:p w:rsidR="001F7DF4" w:rsidRDefault="001F7DF4" w:rsidP="001F7DF4"/>
    <w:p w:rsidR="00F74FE1" w:rsidRPr="007651FC" w:rsidRDefault="00F74FE1" w:rsidP="00F74FE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dxXBprer=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×dSL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xPsi</m:t>
              </m:r>
            </m:num>
            <m:den>
              <m:r>
                <w:rPr>
                  <w:rFonts w:ascii="Cambria Math" w:hAnsi="Cambria Math"/>
                </w:rPr>
                <m:t>dutyprer</m:t>
              </m:r>
            </m:den>
          </m:f>
          <m:r>
            <w:rPr>
              <w:rFonts w:ascii="Cambria Math" w:hAnsi="Cambria Math"/>
            </w:rPr>
            <m:t>(-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×xXBprer+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xXBpostr-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+xXBprer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74FE1" w:rsidRPr="007651FC" w:rsidRDefault="00F74FE1" w:rsidP="00F74FE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dxXBpostr=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×dSL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xPsi</m:t>
              </m:r>
            </m:num>
            <m:den>
              <m:r>
                <w:rPr>
                  <w:rFonts w:ascii="Cambria Math" w:hAnsi="Cambria Math"/>
                </w:rPr>
                <m:t>dutypostr</m:t>
              </m:r>
            </m:den>
          </m:f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(xXBprer+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-xXBpostr</m:t>
          </m:r>
        </m:oMath>
      </m:oMathPara>
    </w:p>
    <w:p w:rsidR="00F74FE1" w:rsidRDefault="00F74FE1" w:rsidP="00F74FE1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set to 0 or 1 to inactivate or activate velocity-dependence, respectively.  To inactivate velocity-dependence of cross-bridge rotation only (</w:t>
      </w:r>
      <w:proofErr w:type="spellStart"/>
      <w:r w:rsidRPr="00134C70">
        <w:rPr>
          <w:i/>
        </w:rPr>
        <w:t>h</w:t>
      </w:r>
      <w:r w:rsidRPr="00134C70">
        <w:rPr>
          <w:i/>
          <w:vertAlign w:val="subscript"/>
        </w:rPr>
        <w:t>fT</w:t>
      </w:r>
      <w:proofErr w:type="spellEnd"/>
      <w:r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 To inactivate velocity-dependence of cross-bridge detachment only (</w:t>
      </w:r>
      <w:proofErr w:type="spellStart"/>
      <w:r w:rsidRPr="00AC237E">
        <w:rPr>
          <w:i/>
        </w:rPr>
        <w:t>g</w:t>
      </w:r>
      <w:r w:rsidRPr="00AC237E">
        <w:rPr>
          <w:i/>
          <w:vertAlign w:val="subscript"/>
        </w:rPr>
        <w:t>xbt</w:t>
      </w:r>
      <w:proofErr w:type="spellEnd"/>
      <w:r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2F39DE" w:rsidRPr="00134C70" w:rsidDel="002F39DE" w:rsidRDefault="002F39DE" w:rsidP="002F39DE">
      <w:pPr>
        <w:pStyle w:val="Heading2"/>
        <w:rPr>
          <w:del w:id="1028" w:author="ABI_IT" w:date="2016-04-15T13:11:00Z"/>
          <w:b w:val="0"/>
        </w:rPr>
      </w:pPr>
      <w:r>
        <w:rPr>
          <w:b w:val="0"/>
        </w:rPr>
        <w:t xml:space="preserve">A2 </w:t>
      </w:r>
      <w:r w:rsidRPr="00134C70">
        <w:rPr>
          <w:b w:val="0"/>
        </w:rPr>
        <w:t>Link to models and codes</w:t>
      </w:r>
      <w:r>
        <w:rPr>
          <w:b w:val="0"/>
        </w:rPr>
        <w:t>:</w:t>
      </w:r>
    </w:p>
    <w:p w:rsidR="00F74FE1" w:rsidRDefault="00F74FE1">
      <w:pPr>
        <w:pStyle w:val="Heading2"/>
        <w:rPr>
          <w:ins w:id="1029" w:author="ABI_IT" w:date="2016-04-15T13:10:00Z"/>
          <w:b w:val="0"/>
        </w:rPr>
      </w:pPr>
    </w:p>
    <w:p w:rsidR="002F39DE" w:rsidRDefault="002F39DE">
      <w:pPr>
        <w:rPr>
          <w:ins w:id="1030" w:author="ABI_IT" w:date="2016-04-15T13:11:00Z"/>
        </w:rPr>
        <w:pPrChange w:id="1031" w:author="ABI_IT" w:date="2016-04-15T13:10:00Z">
          <w:pPr>
            <w:pStyle w:val="Heading2"/>
          </w:pPr>
        </w:pPrChange>
      </w:pPr>
      <w:ins w:id="1032" w:author="ABI_IT" w:date="2016-04-15T13:10:00Z">
        <w:r>
          <w:t xml:space="preserve">Tran </w:t>
        </w:r>
        <w:r w:rsidRPr="001A4F9F">
          <w:rPr>
            <w:i/>
          </w:rPr>
          <w:t>et al.</w:t>
        </w:r>
        <w:r>
          <w:rPr>
            <w:i/>
          </w:rPr>
          <w:t xml:space="preserve"> </w:t>
        </w:r>
        <w:r w:rsidRPr="009D69C1">
          <w:rPr>
            <w:i/>
          </w:rPr>
          <w:fldChar w:fldCharType="begin"/>
        </w:r>
      </w:ins>
      <w:ins w:id="1033" w:author="ABI_IT" w:date="2016-04-15T13:14:00Z">
        <w:r>
          <w:rPr>
            <w:i/>
          </w:rPr>
          <w:instrText xml:space="preserve"> ADDIN ZOTERO_ITEM CSL_CITATION {"citationID":"hMGMRrPp","properties":{"formattedCitation":"(2010)","plainCitation":"(2010)"},"citationItems":[{"id":43,"uris":["http://zotero.org/users/local/KlDwBHxE/items/IP6DNKJJ"],"uri":["http://zotero.org/users/local/KlDwBHxE/items/IP6DNKJJ"],"itemData":{"id":43,"type":"article-journal","title":"A Metabolite-Sensitive, Thermodynamically Constrained Model of Cardiac Cross-Bridge Cycling: Implications for Force Development during Ischemia","container-title":"Biophysical Journal","page":"267-276","volume":"98","issue":"2","source":"CrossRef","DOI":"10.1016/j.bpj.2009.10.011","ISSN":"00063495","shortTitle":"A Metabolite-Sensitive, Thermodynamically Constrained Model of Cardiac Cross-Bridge Cycling","language":"en","author":[{"family":"Tran","given":"Kenneth"},{"family":"Smith","given":"Nicolas P."},{"family":"Loiselle","given":"Denis S."},{"family":"Crampin","given":"Edmund J."}],"issued":{"date-parts":[["2010",1]]},"accessed":{"date-parts":[["2016",3,21]]}},"suppress-author":true}],"schema":"https://github.com/citation-style-language/schema/raw/master/csl-citation.json"} </w:instrText>
        </w:r>
      </w:ins>
      <w:ins w:id="1034" w:author="ABI_IT" w:date="2016-04-15T13:10:00Z">
        <w:r w:rsidRPr="009D69C1">
          <w:rPr>
            <w:i/>
          </w:rPr>
          <w:fldChar w:fldCharType="separate"/>
        </w:r>
        <w:r w:rsidRPr="009D69C1">
          <w:rPr>
            <w:rFonts w:ascii="Calibri" w:hAnsi="Calibri"/>
          </w:rPr>
          <w:t>(2010)</w:t>
        </w:r>
        <w:r w:rsidRPr="009D69C1">
          <w:rPr>
            <w:i/>
          </w:rPr>
          <w:fldChar w:fldCharType="end"/>
        </w:r>
      </w:ins>
      <w:ins w:id="1035" w:author="ABI_IT" w:date="2016-04-15T13:11:00Z">
        <w:r>
          <w:t>: https://models.physiomeproject.org/exposure/cfa,</w:t>
        </w:r>
      </w:ins>
    </w:p>
    <w:p w:rsidR="002F39DE" w:rsidRDefault="002F39DE">
      <w:pPr>
        <w:rPr>
          <w:ins w:id="1036" w:author="ABI_IT" w:date="2016-04-15T13:11:00Z"/>
        </w:rPr>
        <w:pPrChange w:id="1037" w:author="ABI_IT" w:date="2016-04-15T13:10:00Z">
          <w:pPr>
            <w:pStyle w:val="Heading2"/>
          </w:pPr>
        </w:pPrChange>
      </w:pPr>
      <w:proofErr w:type="spellStart"/>
      <w:ins w:id="1038" w:author="ABI_IT" w:date="2016-04-15T13:10:00Z">
        <w:r w:rsidRPr="009D69C1">
          <w:t>Hinch</w:t>
        </w:r>
        <w:proofErr w:type="spellEnd"/>
        <w:r w:rsidRPr="009D69C1">
          <w:t xml:space="preserve"> </w:t>
        </w:r>
        <w:r w:rsidRPr="009D69C1">
          <w:rPr>
            <w:i/>
          </w:rPr>
          <w:t>et al.</w:t>
        </w:r>
        <w:r w:rsidRPr="009D69C1">
          <w:t xml:space="preserve"> </w:t>
        </w:r>
        <w:r w:rsidRPr="009D69C1">
          <w:fldChar w:fldCharType="begin"/>
        </w:r>
      </w:ins>
      <w:ins w:id="1039" w:author="ABI_IT" w:date="2016-04-15T13:14:00Z">
        <w:r>
          <w:instrText xml:space="preserve"> ADDIN ZOTERO_ITEM CSL_CITATION {"citationID":"lJd1rAdk","properties":{"formattedCitation":"(2004)","plainCitation":"(2004)"},"citationItems":[{"id":29,"uris":["http://zotero.org/users/local/KlDwBHxE/items/XHMEVZ4U"],"uri":["http://zotero.org/users/local/KlDwBHxE/items/XHMEVZ4U"],"itemData":{"id":29,"type":"article-journal","title":"A Simplified Local Control Model of Calcium-Induced Calcium Release in Cardiac Ventricular Myocytes","container-title":"Biophysical Journal","page":"3723-3736","volume":"87","issue":"6","source":"CrossRef","DOI":"10.1529/biophysj.104.049973","ISSN":"00063495","language":"en","author":[{"family":"Hinch","given":"R."},{"family":"Greenstein","given":"J.L."},{"family":"Tanskanen","given":"A.J."},{"family":"Xu","given":"L."},{"family":"Winslow","given":"R.L."}],"issued":{"date-parts":[["2004",12]]},"accessed":{"date-parts":[["2016",3,21]]}},"suppress-author":true}],"schema":"https://github.com/citation-style-language/schema/raw/master/csl-citation.json"} </w:instrText>
        </w:r>
      </w:ins>
      <w:ins w:id="1040" w:author="ABI_IT" w:date="2016-04-15T13:10:00Z">
        <w:r w:rsidRPr="009D69C1">
          <w:fldChar w:fldCharType="separate"/>
        </w:r>
        <w:r w:rsidRPr="009D69C1">
          <w:rPr>
            <w:rFonts w:ascii="Calibri" w:hAnsi="Calibri"/>
          </w:rPr>
          <w:t>(2004)</w:t>
        </w:r>
        <w:r w:rsidRPr="009D69C1">
          <w:fldChar w:fldCharType="end"/>
        </w:r>
      </w:ins>
      <w:ins w:id="1041" w:author="ABI_IT" w:date="2016-04-15T13:12:00Z">
        <w:r>
          <w:t xml:space="preserve">: https://models.physiomeproject.org/exposure/8e1a </w:t>
        </w:r>
      </w:ins>
      <w:ins w:id="1042" w:author="ABI_IT" w:date="2016-04-15T13:10:00Z">
        <w:r w:rsidRPr="009D69C1">
          <w:t xml:space="preserve"> </w:t>
        </w:r>
      </w:ins>
    </w:p>
    <w:p w:rsidR="002F39DE" w:rsidRPr="002F39DE" w:rsidDel="002F39DE" w:rsidRDefault="002F39DE">
      <w:pPr>
        <w:rPr>
          <w:del w:id="1043" w:author="ABI_IT" w:date="2016-04-15T13:12:00Z"/>
        </w:rPr>
        <w:pPrChange w:id="1044" w:author="ABI_IT" w:date="2016-04-15T13:10:00Z">
          <w:pPr>
            <w:pStyle w:val="Heading2"/>
          </w:pPr>
        </w:pPrChange>
      </w:pPr>
      <w:ins w:id="1045" w:author="ABI_IT" w:date="2016-04-15T13:10:00Z">
        <w:r w:rsidRPr="009D69C1">
          <w:t xml:space="preserve">Rogers and McCulloch </w:t>
        </w:r>
        <w:r w:rsidRPr="009D69C1">
          <w:fldChar w:fldCharType="begin"/>
        </w:r>
      </w:ins>
      <w:ins w:id="1046" w:author="ABI_IT" w:date="2016-04-15T13:14:00Z">
        <w:r>
          <w:instrText xml:space="preserve"> ADDIN ZOTERO_ITEM CSL_CITATION {"citationID":"qGf1PEcB","properties":{"formattedCitation":"(1994)","plainCitation":"(1994)"},"citationItems":[{"id":30,"uris":["http://zotero.org/users/local/KlDwBHxE/items/HI5BIZKZ"],"uri":["http://zotero.org/users/local/KlDwBHxE/items/HI5BIZKZ"],"itemData":{"id":30,"type":"article-journal","title":"A collocation-Galerkin finite element model of cardiac action potential propagation","container-title":"Biomedical Engineering, IEEE Transactions on","page":"743–757","volume":"41","issue":"8","source":"Google Scholar","author":[{"family":"Rogers","given":"Jack M."},{"family":"McCulloch","given":"Andrew D."}],"issued":{"date-parts":[["1994"]]},"accessed":{"date-parts":[["2016",3,21]]}},"suppress-author":true}],"schema":"https://github.com/citation-style-language/schema/raw/master/csl-citation.json"} </w:instrText>
        </w:r>
      </w:ins>
      <w:ins w:id="1047" w:author="ABI_IT" w:date="2016-04-15T13:10:00Z">
        <w:r w:rsidRPr="009D69C1">
          <w:fldChar w:fldCharType="separate"/>
        </w:r>
        <w:r w:rsidRPr="009D69C1">
          <w:rPr>
            <w:rFonts w:ascii="Calibri" w:hAnsi="Calibri"/>
          </w:rPr>
          <w:t>(1994)</w:t>
        </w:r>
        <w:r w:rsidRPr="009D69C1">
          <w:fldChar w:fldCharType="end"/>
        </w:r>
      </w:ins>
      <w:ins w:id="1048" w:author="ABI_IT" w:date="2016-04-15T13:12:00Z">
        <w:r>
          <w:t>: https://models.physiomeproject.org/exposure/e48</w:t>
        </w:r>
      </w:ins>
    </w:p>
    <w:p w:rsidR="00B32094" w:rsidRPr="00134C70" w:rsidRDefault="00B32094">
      <w:pPr>
        <w:pStyle w:val="Heading2"/>
        <w:rPr>
          <w:b w:val="0"/>
        </w:rPr>
      </w:pPr>
    </w:p>
    <w:sectPr w:rsidR="00B32094" w:rsidRPr="0013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VD of what?</w:t>
      </w:r>
    </w:p>
  </w:comment>
  <w:comment w:id="15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we cite this? Or include the changes we made in the appendix?</w:t>
      </w:r>
    </w:p>
  </w:comment>
  <w:comment w:id="123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very scientific but I liked this explanation…. hmm.</w:t>
      </w:r>
    </w:p>
  </w:comment>
  <w:comment w:id="136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proofErr w:type="gramStart"/>
      <w:r>
        <w:t>other</w:t>
      </w:r>
      <w:proofErr w:type="gramEnd"/>
      <w:r>
        <w:t xml:space="preserve"> things?? I am not sure what words to use here</w:t>
      </w:r>
    </w:p>
  </w:comment>
  <w:comment w:id="201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Was preload also varied? Given the velocity dependence this is likely to make a difference…? Or is this the reason L was normalised by L_0?</w:t>
      </w:r>
    </w:p>
    <w:p w:rsidR="009F2690" w:rsidRDefault="009F2690">
      <w:pPr>
        <w:pStyle w:val="CommentText"/>
      </w:pPr>
    </w:p>
    <w:p w:rsidR="009F2690" w:rsidRDefault="009F2690">
      <w:pPr>
        <w:pStyle w:val="CommentText"/>
      </w:pPr>
      <w:r>
        <w:t>I guess it does not need adding, and a shorter ore load will simply lead to an intersection of the blue and pink curves further to the left. But the separation will still occur.  Might this be worth a sentence?</w:t>
      </w:r>
    </w:p>
  </w:comment>
  <w:comment w:id="388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What else would I say here</w:t>
      </w:r>
    </w:p>
  </w:comment>
  <w:comment w:id="395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A different word for imply… maybe “is consistent with”?</w:t>
      </w:r>
    </w:p>
  </w:comment>
  <w:comment w:id="576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Should I keep this figure in the paper?</w:t>
      </w:r>
    </w:p>
  </w:comment>
  <w:comment w:id="587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I should probably remove figure 12 A because gxbT and hfT do not seem to affect the ES curve?</w:t>
      </w:r>
    </w:p>
  </w:comment>
  <w:comment w:id="593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How was this calculated? With action potential durations, researchers refer to APD90.  Can you use a similar concept?</w:t>
      </w:r>
    </w:p>
  </w:comment>
  <w:comment w:id="631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>Lots of repetition in this paragraph…?</w:t>
      </w:r>
    </w:p>
  </w:comment>
  <w:comment w:id="649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paragraph needs augmenting to highlight the novelty of the HRT model</w:t>
      </w:r>
    </w:p>
  </w:comment>
  <w:comment w:id="672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proofErr w:type="gramStart"/>
      <w:r>
        <w:t>references</w:t>
      </w:r>
      <w:proofErr w:type="gramEnd"/>
      <w:r>
        <w:t xml:space="preserve"> for these other potential factors? </w:t>
      </w:r>
    </w:p>
  </w:comment>
  <w:comment w:id="674" w:author="ABI_IT" w:date="2016-06-01T16:43:00Z" w:initials="A">
    <w:p w:rsidR="009F2690" w:rsidRDefault="009F2690">
      <w:pPr>
        <w:pStyle w:val="CommentText"/>
      </w:pPr>
      <w:r>
        <w:rPr>
          <w:rStyle w:val="CommentReference"/>
        </w:rPr>
        <w:annotationRef/>
      </w:r>
      <w:r>
        <w:t xml:space="preserve">I wrote this paragraph as a replacement for the above paragraph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1C" w:rsidRDefault="003B3F1C" w:rsidP="0055727E">
      <w:pPr>
        <w:spacing w:after="0" w:line="240" w:lineRule="auto"/>
      </w:pPr>
      <w:r>
        <w:separator/>
      </w:r>
    </w:p>
  </w:endnote>
  <w:endnote w:type="continuationSeparator" w:id="0">
    <w:p w:rsidR="003B3F1C" w:rsidRDefault="003B3F1C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1C" w:rsidRDefault="003B3F1C" w:rsidP="0055727E">
      <w:pPr>
        <w:spacing w:after="0" w:line="240" w:lineRule="auto"/>
      </w:pPr>
      <w:r>
        <w:separator/>
      </w:r>
    </w:p>
  </w:footnote>
  <w:footnote w:type="continuationSeparator" w:id="0">
    <w:p w:rsidR="003B3F1C" w:rsidRDefault="003B3F1C" w:rsidP="0055727E">
      <w:pPr>
        <w:spacing w:after="0" w:line="240" w:lineRule="auto"/>
      </w:pPr>
      <w:r>
        <w:continuationSeparator/>
      </w:r>
    </w:p>
  </w:footnote>
  <w:footnote w:id="1">
    <w:p w:rsidR="009F2690" w:rsidRPr="00234906" w:rsidRDefault="009F2690" w:rsidP="00F40348">
      <w:pPr>
        <w:tabs>
          <w:tab w:val="left" w:pos="1275"/>
        </w:tabs>
        <w:rPr>
          <w:ins w:id="62" w:author="ABI_IT" w:date="2016-05-05T16:34:00Z"/>
        </w:rPr>
      </w:pPr>
      <w:ins w:id="63" w:author="ABI_IT" w:date="2016-05-05T16:34:00Z">
        <w:r w:rsidRPr="00234906">
          <w:rPr>
            <w:rStyle w:val="FootnoteReference"/>
          </w:rPr>
          <w:footnoteRef/>
        </w:r>
        <w:r w:rsidRPr="00234906">
          <w:t xml:space="preserve"> </w:t>
        </w:r>
        <w:r>
          <w:rPr>
            <w:sz w:val="20"/>
            <w:szCs w:val="20"/>
          </w:rPr>
          <w:t>The quick release</w:t>
        </w:r>
        <w:r w:rsidRPr="00234906">
          <w:rPr>
            <w:sz w:val="20"/>
            <w:szCs w:val="20"/>
          </w:rPr>
          <w:t xml:space="preserve"> times for the </w:t>
        </w:r>
        <w:r>
          <w:rPr>
            <w:sz w:val="20"/>
            <w:szCs w:val="20"/>
          </w:rPr>
          <w:t>HRT</w:t>
        </w:r>
        <w:r w:rsidRPr="00234906"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>model are not the same as the quick release</w:t>
        </w:r>
        <w:r w:rsidRPr="00234906">
          <w:rPr>
            <w:sz w:val="20"/>
            <w:szCs w:val="20"/>
          </w:rPr>
          <w:t xml:space="preserve"> times in the </w:t>
        </w:r>
        <w:proofErr w:type="spellStart"/>
        <w:r w:rsidRPr="00234906">
          <w:rPr>
            <w:sz w:val="20"/>
            <w:szCs w:val="20"/>
          </w:rPr>
          <w:t>Kurihara</w:t>
        </w:r>
        <w:proofErr w:type="spellEnd"/>
        <w:r w:rsidRPr="00234906">
          <w:rPr>
            <w:sz w:val="20"/>
            <w:szCs w:val="20"/>
          </w:rPr>
          <w:t xml:space="preserve"> paper.  This is because for</w:t>
        </w:r>
        <w:r>
          <w:rPr>
            <w:sz w:val="20"/>
            <w:szCs w:val="20"/>
          </w:rPr>
          <w:t xml:space="preserve">ce development in the </w:t>
        </w:r>
        <w:proofErr w:type="spellStart"/>
        <w:r>
          <w:rPr>
            <w:sz w:val="20"/>
            <w:szCs w:val="20"/>
          </w:rPr>
          <w:t>Hinch</w:t>
        </w:r>
        <w:proofErr w:type="spellEnd"/>
        <w:r>
          <w:rPr>
            <w:sz w:val="20"/>
            <w:szCs w:val="20"/>
          </w:rPr>
          <w:t>-Rogers</w:t>
        </w:r>
        <w:r w:rsidRPr="00234906">
          <w:rPr>
            <w:sz w:val="20"/>
            <w:szCs w:val="20"/>
          </w:rPr>
          <w:t xml:space="preserve">-Tran model does not occur the same way/ at the same rate as it does in the </w:t>
        </w:r>
        <w:proofErr w:type="spellStart"/>
        <w:r w:rsidRPr="00234906">
          <w:rPr>
            <w:sz w:val="20"/>
            <w:szCs w:val="20"/>
          </w:rPr>
          <w:t>Kur</w:t>
        </w:r>
        <w:r>
          <w:rPr>
            <w:sz w:val="20"/>
            <w:szCs w:val="20"/>
          </w:rPr>
          <w:t>ihara</w:t>
        </w:r>
        <w:proofErr w:type="spellEnd"/>
        <w:r>
          <w:rPr>
            <w:sz w:val="20"/>
            <w:szCs w:val="20"/>
          </w:rPr>
          <w:t xml:space="preserve"> experiments.  Thus, the quick release</w:t>
        </w:r>
        <w:r w:rsidRPr="00234906">
          <w:rPr>
            <w:sz w:val="20"/>
            <w:szCs w:val="20"/>
          </w:rPr>
          <w:t xml:space="preserve"> for the </w:t>
        </w:r>
        <w:r>
          <w:rPr>
            <w:sz w:val="20"/>
            <w:szCs w:val="20"/>
          </w:rPr>
          <w:t>HRT</w:t>
        </w:r>
        <w:r w:rsidRPr="00234906">
          <w:rPr>
            <w:sz w:val="20"/>
            <w:szCs w:val="20"/>
          </w:rPr>
          <w:t xml:space="preserve"> model is adjusted to occur at the equivalent level of tension development as the </w:t>
        </w:r>
        <w:proofErr w:type="spellStart"/>
        <w:r w:rsidRPr="00234906">
          <w:rPr>
            <w:sz w:val="20"/>
            <w:szCs w:val="20"/>
          </w:rPr>
          <w:t>Kurihara</w:t>
        </w:r>
        <w:proofErr w:type="spellEnd"/>
        <w:r w:rsidRPr="00234906">
          <w:rPr>
            <w:sz w:val="20"/>
            <w:szCs w:val="20"/>
          </w:rPr>
          <w:t xml:space="preserve"> scenario it is replicating.</w:t>
        </w:r>
        <w:r w:rsidRPr="00234906">
          <w:t xml:space="preserve">  </w:t>
        </w:r>
        <w:r w:rsidRPr="00D65591">
          <w:rPr>
            <w:sz w:val="20"/>
            <w:szCs w:val="20"/>
          </w:rPr>
          <w:t>50ms before stimulus stays the same, 22ms after stimulus changes to 28ms, 75ms changes to 46, and 138 changes to 56.</w:t>
        </w:r>
      </w:ins>
    </w:p>
    <w:p w:rsidR="009F2690" w:rsidRDefault="009F2690" w:rsidP="00F40348">
      <w:pPr>
        <w:pStyle w:val="FootnoteText"/>
        <w:rPr>
          <w:ins w:id="64" w:author="ABI_IT" w:date="2016-05-05T16:34:00Z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EC4"/>
    <w:multiLevelType w:val="hybridMultilevel"/>
    <w:tmpl w:val="0DAA77A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77030"/>
    <w:multiLevelType w:val="hybridMultilevel"/>
    <w:tmpl w:val="78FA9E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07C0"/>
    <w:multiLevelType w:val="hybridMultilevel"/>
    <w:tmpl w:val="AF6A0D38"/>
    <w:lvl w:ilvl="0" w:tplc="4AA65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1E0E"/>
    <w:multiLevelType w:val="hybridMultilevel"/>
    <w:tmpl w:val="15384C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4D1D"/>
    <w:multiLevelType w:val="hybridMultilevel"/>
    <w:tmpl w:val="2B6C388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C69FE"/>
    <w:multiLevelType w:val="hybridMultilevel"/>
    <w:tmpl w:val="0A0A977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73C38"/>
    <w:multiLevelType w:val="hybridMultilevel"/>
    <w:tmpl w:val="DE063B1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D6334"/>
    <w:multiLevelType w:val="hybridMultilevel"/>
    <w:tmpl w:val="E35CCC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650F2"/>
    <w:multiLevelType w:val="hybridMultilevel"/>
    <w:tmpl w:val="DE8A05F4"/>
    <w:lvl w:ilvl="0" w:tplc="CB96D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86562"/>
    <w:multiLevelType w:val="hybridMultilevel"/>
    <w:tmpl w:val="1BC82FE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54721"/>
    <w:multiLevelType w:val="hybridMultilevel"/>
    <w:tmpl w:val="A388271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E7764"/>
    <w:multiLevelType w:val="hybridMultilevel"/>
    <w:tmpl w:val="5D82CD5C"/>
    <w:lvl w:ilvl="0" w:tplc="36FA6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61811"/>
    <w:multiLevelType w:val="hybridMultilevel"/>
    <w:tmpl w:val="44EEEC0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3C"/>
    <w:rsid w:val="00001A59"/>
    <w:rsid w:val="000037F4"/>
    <w:rsid w:val="00006887"/>
    <w:rsid w:val="000147E6"/>
    <w:rsid w:val="00014D70"/>
    <w:rsid w:val="00021DF2"/>
    <w:rsid w:val="00022320"/>
    <w:rsid w:val="0003063B"/>
    <w:rsid w:val="00034D8C"/>
    <w:rsid w:val="00036742"/>
    <w:rsid w:val="000443AD"/>
    <w:rsid w:val="00047243"/>
    <w:rsid w:val="000531E4"/>
    <w:rsid w:val="0006042E"/>
    <w:rsid w:val="00074657"/>
    <w:rsid w:val="000753BA"/>
    <w:rsid w:val="000763DF"/>
    <w:rsid w:val="00081B52"/>
    <w:rsid w:val="00082092"/>
    <w:rsid w:val="000832D1"/>
    <w:rsid w:val="00085FA8"/>
    <w:rsid w:val="00094547"/>
    <w:rsid w:val="0009744D"/>
    <w:rsid w:val="000A0D6F"/>
    <w:rsid w:val="000A2F58"/>
    <w:rsid w:val="000A42DB"/>
    <w:rsid w:val="000A47BF"/>
    <w:rsid w:val="000A5461"/>
    <w:rsid w:val="000B0832"/>
    <w:rsid w:val="000B11AF"/>
    <w:rsid w:val="000B175C"/>
    <w:rsid w:val="000B1B2D"/>
    <w:rsid w:val="000B5595"/>
    <w:rsid w:val="000B6E1F"/>
    <w:rsid w:val="000B7111"/>
    <w:rsid w:val="000B7536"/>
    <w:rsid w:val="000C16EB"/>
    <w:rsid w:val="000C191E"/>
    <w:rsid w:val="000C4988"/>
    <w:rsid w:val="000D3A96"/>
    <w:rsid w:val="000D5298"/>
    <w:rsid w:val="000E2F6F"/>
    <w:rsid w:val="000E6525"/>
    <w:rsid w:val="000E72DA"/>
    <w:rsid w:val="000E7C62"/>
    <w:rsid w:val="000F251C"/>
    <w:rsid w:val="000F325F"/>
    <w:rsid w:val="000F3B61"/>
    <w:rsid w:val="000F5E84"/>
    <w:rsid w:val="000F6248"/>
    <w:rsid w:val="000F692D"/>
    <w:rsid w:val="000F7CA3"/>
    <w:rsid w:val="0010387B"/>
    <w:rsid w:val="00105079"/>
    <w:rsid w:val="00110F86"/>
    <w:rsid w:val="00111C4B"/>
    <w:rsid w:val="00112EF0"/>
    <w:rsid w:val="00116223"/>
    <w:rsid w:val="001244A6"/>
    <w:rsid w:val="00126A04"/>
    <w:rsid w:val="00130070"/>
    <w:rsid w:val="00132CAD"/>
    <w:rsid w:val="00134C70"/>
    <w:rsid w:val="00136753"/>
    <w:rsid w:val="00142258"/>
    <w:rsid w:val="00143547"/>
    <w:rsid w:val="00145A5C"/>
    <w:rsid w:val="0014685E"/>
    <w:rsid w:val="0015006D"/>
    <w:rsid w:val="00152DA4"/>
    <w:rsid w:val="00155437"/>
    <w:rsid w:val="001624EF"/>
    <w:rsid w:val="00163E76"/>
    <w:rsid w:val="00164022"/>
    <w:rsid w:val="00164EC9"/>
    <w:rsid w:val="00165475"/>
    <w:rsid w:val="001663B6"/>
    <w:rsid w:val="00166892"/>
    <w:rsid w:val="001701C3"/>
    <w:rsid w:val="00171C86"/>
    <w:rsid w:val="00181263"/>
    <w:rsid w:val="00181861"/>
    <w:rsid w:val="00182CF1"/>
    <w:rsid w:val="0019120F"/>
    <w:rsid w:val="001926E4"/>
    <w:rsid w:val="001928AD"/>
    <w:rsid w:val="00192C5E"/>
    <w:rsid w:val="00194289"/>
    <w:rsid w:val="001956D6"/>
    <w:rsid w:val="001A4F9F"/>
    <w:rsid w:val="001A5429"/>
    <w:rsid w:val="001A6903"/>
    <w:rsid w:val="001B0FE4"/>
    <w:rsid w:val="001B42CC"/>
    <w:rsid w:val="001B5404"/>
    <w:rsid w:val="001B76FD"/>
    <w:rsid w:val="001C0A9F"/>
    <w:rsid w:val="001C4E36"/>
    <w:rsid w:val="001C7912"/>
    <w:rsid w:val="001C7E2E"/>
    <w:rsid w:val="001D15EF"/>
    <w:rsid w:val="001D2D9A"/>
    <w:rsid w:val="001D7400"/>
    <w:rsid w:val="001D7582"/>
    <w:rsid w:val="001E16E9"/>
    <w:rsid w:val="001E1C65"/>
    <w:rsid w:val="001E3393"/>
    <w:rsid w:val="001E4688"/>
    <w:rsid w:val="001F7DF4"/>
    <w:rsid w:val="00202D02"/>
    <w:rsid w:val="00202FD0"/>
    <w:rsid w:val="0020551D"/>
    <w:rsid w:val="002073A0"/>
    <w:rsid w:val="00210957"/>
    <w:rsid w:val="00210A84"/>
    <w:rsid w:val="002254A6"/>
    <w:rsid w:val="002330AF"/>
    <w:rsid w:val="00233BF8"/>
    <w:rsid w:val="00242D9D"/>
    <w:rsid w:val="00243ED1"/>
    <w:rsid w:val="002465A3"/>
    <w:rsid w:val="00247552"/>
    <w:rsid w:val="00251988"/>
    <w:rsid w:val="002519C9"/>
    <w:rsid w:val="002529C9"/>
    <w:rsid w:val="00253704"/>
    <w:rsid w:val="00254149"/>
    <w:rsid w:val="002541FD"/>
    <w:rsid w:val="002554A5"/>
    <w:rsid w:val="00256CB8"/>
    <w:rsid w:val="002579CC"/>
    <w:rsid w:val="00257E02"/>
    <w:rsid w:val="00260F40"/>
    <w:rsid w:val="00260F46"/>
    <w:rsid w:val="0026715F"/>
    <w:rsid w:val="002671A2"/>
    <w:rsid w:val="002727BB"/>
    <w:rsid w:val="002744AC"/>
    <w:rsid w:val="00275713"/>
    <w:rsid w:val="002803F0"/>
    <w:rsid w:val="0028449E"/>
    <w:rsid w:val="002858DF"/>
    <w:rsid w:val="00285E0E"/>
    <w:rsid w:val="00292C6A"/>
    <w:rsid w:val="00293AE5"/>
    <w:rsid w:val="002A0EA3"/>
    <w:rsid w:val="002A18F6"/>
    <w:rsid w:val="002A2FBE"/>
    <w:rsid w:val="002A3E96"/>
    <w:rsid w:val="002A416E"/>
    <w:rsid w:val="002A5B99"/>
    <w:rsid w:val="002B038D"/>
    <w:rsid w:val="002B2E86"/>
    <w:rsid w:val="002B6AA2"/>
    <w:rsid w:val="002C1A51"/>
    <w:rsid w:val="002C1BAB"/>
    <w:rsid w:val="002C3E3E"/>
    <w:rsid w:val="002C5742"/>
    <w:rsid w:val="002C68AC"/>
    <w:rsid w:val="002D3AD6"/>
    <w:rsid w:val="002D6E5B"/>
    <w:rsid w:val="002E2007"/>
    <w:rsid w:val="002E7935"/>
    <w:rsid w:val="002F39DE"/>
    <w:rsid w:val="002F4468"/>
    <w:rsid w:val="002F5476"/>
    <w:rsid w:val="002F5E00"/>
    <w:rsid w:val="00301E45"/>
    <w:rsid w:val="00307BD6"/>
    <w:rsid w:val="00313CC7"/>
    <w:rsid w:val="003150B3"/>
    <w:rsid w:val="00320012"/>
    <w:rsid w:val="00322B30"/>
    <w:rsid w:val="00323FBB"/>
    <w:rsid w:val="00325684"/>
    <w:rsid w:val="00325FF8"/>
    <w:rsid w:val="00334BA8"/>
    <w:rsid w:val="00335907"/>
    <w:rsid w:val="00336537"/>
    <w:rsid w:val="00343D5A"/>
    <w:rsid w:val="00346F8F"/>
    <w:rsid w:val="00347037"/>
    <w:rsid w:val="003540A6"/>
    <w:rsid w:val="003550AB"/>
    <w:rsid w:val="0036226E"/>
    <w:rsid w:val="00370961"/>
    <w:rsid w:val="003815BF"/>
    <w:rsid w:val="00382D9D"/>
    <w:rsid w:val="00385572"/>
    <w:rsid w:val="003A4069"/>
    <w:rsid w:val="003A79DC"/>
    <w:rsid w:val="003B3F1C"/>
    <w:rsid w:val="003B5B5E"/>
    <w:rsid w:val="003B6E6F"/>
    <w:rsid w:val="003C100E"/>
    <w:rsid w:val="003C11C8"/>
    <w:rsid w:val="003C1F88"/>
    <w:rsid w:val="003C3369"/>
    <w:rsid w:val="003C497D"/>
    <w:rsid w:val="003C52A3"/>
    <w:rsid w:val="003D037F"/>
    <w:rsid w:val="003D039C"/>
    <w:rsid w:val="003D1EC2"/>
    <w:rsid w:val="003D37EA"/>
    <w:rsid w:val="003E486E"/>
    <w:rsid w:val="003E5D4B"/>
    <w:rsid w:val="003F5444"/>
    <w:rsid w:val="00401B09"/>
    <w:rsid w:val="00402B58"/>
    <w:rsid w:val="00403023"/>
    <w:rsid w:val="004046CD"/>
    <w:rsid w:val="004121AE"/>
    <w:rsid w:val="00414A80"/>
    <w:rsid w:val="00415564"/>
    <w:rsid w:val="004164C2"/>
    <w:rsid w:val="004232A0"/>
    <w:rsid w:val="0042797B"/>
    <w:rsid w:val="00435174"/>
    <w:rsid w:val="004378B0"/>
    <w:rsid w:val="00452D52"/>
    <w:rsid w:val="00460CF2"/>
    <w:rsid w:val="00462271"/>
    <w:rsid w:val="00462D52"/>
    <w:rsid w:val="00464D54"/>
    <w:rsid w:val="00465393"/>
    <w:rsid w:val="00466E8D"/>
    <w:rsid w:val="00471557"/>
    <w:rsid w:val="004731EB"/>
    <w:rsid w:val="00481282"/>
    <w:rsid w:val="004847BC"/>
    <w:rsid w:val="00494C1A"/>
    <w:rsid w:val="0049756C"/>
    <w:rsid w:val="004A0227"/>
    <w:rsid w:val="004A1595"/>
    <w:rsid w:val="004A1ACB"/>
    <w:rsid w:val="004A1EB7"/>
    <w:rsid w:val="004A2940"/>
    <w:rsid w:val="004A3B8E"/>
    <w:rsid w:val="004A734C"/>
    <w:rsid w:val="004A7E0D"/>
    <w:rsid w:val="004C46EF"/>
    <w:rsid w:val="004C5179"/>
    <w:rsid w:val="004C615D"/>
    <w:rsid w:val="004D12BD"/>
    <w:rsid w:val="004D4882"/>
    <w:rsid w:val="004D7396"/>
    <w:rsid w:val="004D7DF7"/>
    <w:rsid w:val="004E0B21"/>
    <w:rsid w:val="004E1118"/>
    <w:rsid w:val="004E1ABF"/>
    <w:rsid w:val="004E5280"/>
    <w:rsid w:val="004E745B"/>
    <w:rsid w:val="004F0346"/>
    <w:rsid w:val="004F48EB"/>
    <w:rsid w:val="00500BB2"/>
    <w:rsid w:val="00513875"/>
    <w:rsid w:val="00516B55"/>
    <w:rsid w:val="0051780E"/>
    <w:rsid w:val="00517C74"/>
    <w:rsid w:val="005224EF"/>
    <w:rsid w:val="005264B4"/>
    <w:rsid w:val="00532A14"/>
    <w:rsid w:val="00533871"/>
    <w:rsid w:val="00534D8A"/>
    <w:rsid w:val="00536B09"/>
    <w:rsid w:val="00537A4B"/>
    <w:rsid w:val="0054697A"/>
    <w:rsid w:val="005529DA"/>
    <w:rsid w:val="005533DE"/>
    <w:rsid w:val="0055727E"/>
    <w:rsid w:val="00560681"/>
    <w:rsid w:val="00562A91"/>
    <w:rsid w:val="0057128C"/>
    <w:rsid w:val="00571562"/>
    <w:rsid w:val="00574FA2"/>
    <w:rsid w:val="00587EE2"/>
    <w:rsid w:val="00590731"/>
    <w:rsid w:val="00590C73"/>
    <w:rsid w:val="0059123B"/>
    <w:rsid w:val="005970E0"/>
    <w:rsid w:val="005A57A1"/>
    <w:rsid w:val="005A58A9"/>
    <w:rsid w:val="005A662E"/>
    <w:rsid w:val="005B066F"/>
    <w:rsid w:val="005B139F"/>
    <w:rsid w:val="005B2868"/>
    <w:rsid w:val="005B41EA"/>
    <w:rsid w:val="005B4879"/>
    <w:rsid w:val="005B68C6"/>
    <w:rsid w:val="005C29C3"/>
    <w:rsid w:val="005C7B4C"/>
    <w:rsid w:val="005D10A5"/>
    <w:rsid w:val="005D1DCC"/>
    <w:rsid w:val="005D3D89"/>
    <w:rsid w:val="005D722F"/>
    <w:rsid w:val="005E0CDB"/>
    <w:rsid w:val="005E2388"/>
    <w:rsid w:val="00605D88"/>
    <w:rsid w:val="0061244E"/>
    <w:rsid w:val="00613EC6"/>
    <w:rsid w:val="0061601E"/>
    <w:rsid w:val="006205C0"/>
    <w:rsid w:val="00626A55"/>
    <w:rsid w:val="00626C19"/>
    <w:rsid w:val="0062708B"/>
    <w:rsid w:val="00633DB3"/>
    <w:rsid w:val="00634BB3"/>
    <w:rsid w:val="00635C05"/>
    <w:rsid w:val="00641610"/>
    <w:rsid w:val="00641864"/>
    <w:rsid w:val="00642617"/>
    <w:rsid w:val="006507C8"/>
    <w:rsid w:val="00651B4D"/>
    <w:rsid w:val="00653137"/>
    <w:rsid w:val="00656222"/>
    <w:rsid w:val="00662B21"/>
    <w:rsid w:val="0066364E"/>
    <w:rsid w:val="00664953"/>
    <w:rsid w:val="00664AF5"/>
    <w:rsid w:val="00666449"/>
    <w:rsid w:val="006723B4"/>
    <w:rsid w:val="00676BD1"/>
    <w:rsid w:val="006875FA"/>
    <w:rsid w:val="00693138"/>
    <w:rsid w:val="006A0074"/>
    <w:rsid w:val="006A0B85"/>
    <w:rsid w:val="006A0FCE"/>
    <w:rsid w:val="006A232E"/>
    <w:rsid w:val="006B2B36"/>
    <w:rsid w:val="006B4457"/>
    <w:rsid w:val="006B529B"/>
    <w:rsid w:val="006B7D51"/>
    <w:rsid w:val="006C0E45"/>
    <w:rsid w:val="006D1369"/>
    <w:rsid w:val="006D6C76"/>
    <w:rsid w:val="006E0A73"/>
    <w:rsid w:val="006E16D5"/>
    <w:rsid w:val="006F3485"/>
    <w:rsid w:val="006F4122"/>
    <w:rsid w:val="006F635D"/>
    <w:rsid w:val="0070008F"/>
    <w:rsid w:val="00700723"/>
    <w:rsid w:val="00702D9E"/>
    <w:rsid w:val="00703C9D"/>
    <w:rsid w:val="00703DB7"/>
    <w:rsid w:val="00704AD1"/>
    <w:rsid w:val="007052E2"/>
    <w:rsid w:val="00705B85"/>
    <w:rsid w:val="00705E2D"/>
    <w:rsid w:val="00710708"/>
    <w:rsid w:val="00712035"/>
    <w:rsid w:val="00713B89"/>
    <w:rsid w:val="00713BF9"/>
    <w:rsid w:val="00717419"/>
    <w:rsid w:val="007174D1"/>
    <w:rsid w:val="007178BA"/>
    <w:rsid w:val="00721453"/>
    <w:rsid w:val="00721E32"/>
    <w:rsid w:val="00722216"/>
    <w:rsid w:val="00725681"/>
    <w:rsid w:val="00740208"/>
    <w:rsid w:val="00740FF0"/>
    <w:rsid w:val="00743173"/>
    <w:rsid w:val="00750028"/>
    <w:rsid w:val="00752A94"/>
    <w:rsid w:val="00760FC8"/>
    <w:rsid w:val="00761C52"/>
    <w:rsid w:val="007653A0"/>
    <w:rsid w:val="00766546"/>
    <w:rsid w:val="007770A8"/>
    <w:rsid w:val="00781A8D"/>
    <w:rsid w:val="00781DB4"/>
    <w:rsid w:val="0079003E"/>
    <w:rsid w:val="007A0A0B"/>
    <w:rsid w:val="007A1467"/>
    <w:rsid w:val="007A1558"/>
    <w:rsid w:val="007B2904"/>
    <w:rsid w:val="007B7E5A"/>
    <w:rsid w:val="007C140C"/>
    <w:rsid w:val="007C48F8"/>
    <w:rsid w:val="007D016D"/>
    <w:rsid w:val="007D06E1"/>
    <w:rsid w:val="007D15E9"/>
    <w:rsid w:val="007D3BDE"/>
    <w:rsid w:val="007D4AA9"/>
    <w:rsid w:val="007D714E"/>
    <w:rsid w:val="007E0161"/>
    <w:rsid w:val="007E5F09"/>
    <w:rsid w:val="007F3E6C"/>
    <w:rsid w:val="007F4C1E"/>
    <w:rsid w:val="007F7A8F"/>
    <w:rsid w:val="007F7C9B"/>
    <w:rsid w:val="0080318D"/>
    <w:rsid w:val="008047C1"/>
    <w:rsid w:val="0080620B"/>
    <w:rsid w:val="00815260"/>
    <w:rsid w:val="00820762"/>
    <w:rsid w:val="0082105A"/>
    <w:rsid w:val="00823968"/>
    <w:rsid w:val="00833AF8"/>
    <w:rsid w:val="008355BE"/>
    <w:rsid w:val="00837AE8"/>
    <w:rsid w:val="00841166"/>
    <w:rsid w:val="008412E6"/>
    <w:rsid w:val="00843B36"/>
    <w:rsid w:val="00846DCE"/>
    <w:rsid w:val="00850E7C"/>
    <w:rsid w:val="00850FDD"/>
    <w:rsid w:val="008542D1"/>
    <w:rsid w:val="00855F30"/>
    <w:rsid w:val="00860B32"/>
    <w:rsid w:val="008648D3"/>
    <w:rsid w:val="00864C1C"/>
    <w:rsid w:val="00866603"/>
    <w:rsid w:val="00877560"/>
    <w:rsid w:val="00880E6C"/>
    <w:rsid w:val="00883786"/>
    <w:rsid w:val="0089303C"/>
    <w:rsid w:val="00894B7F"/>
    <w:rsid w:val="00896E1D"/>
    <w:rsid w:val="00897E7A"/>
    <w:rsid w:val="008A05E6"/>
    <w:rsid w:val="008A0B6B"/>
    <w:rsid w:val="008A121E"/>
    <w:rsid w:val="008A3D3B"/>
    <w:rsid w:val="008A6C9E"/>
    <w:rsid w:val="008B2967"/>
    <w:rsid w:val="008B4442"/>
    <w:rsid w:val="008B66A7"/>
    <w:rsid w:val="008B6796"/>
    <w:rsid w:val="008B7BA9"/>
    <w:rsid w:val="008C1EEF"/>
    <w:rsid w:val="008C4BE2"/>
    <w:rsid w:val="008C681C"/>
    <w:rsid w:val="008D129C"/>
    <w:rsid w:val="008D6FA7"/>
    <w:rsid w:val="008E1817"/>
    <w:rsid w:val="008E1A59"/>
    <w:rsid w:val="008F3748"/>
    <w:rsid w:val="009007E5"/>
    <w:rsid w:val="00902D7E"/>
    <w:rsid w:val="009061DC"/>
    <w:rsid w:val="0091360A"/>
    <w:rsid w:val="00917FEB"/>
    <w:rsid w:val="009200E4"/>
    <w:rsid w:val="00925386"/>
    <w:rsid w:val="00931089"/>
    <w:rsid w:val="009321D0"/>
    <w:rsid w:val="00932AB1"/>
    <w:rsid w:val="009369FF"/>
    <w:rsid w:val="00940BA8"/>
    <w:rsid w:val="0094145A"/>
    <w:rsid w:val="009418C0"/>
    <w:rsid w:val="00942DBE"/>
    <w:rsid w:val="009442E5"/>
    <w:rsid w:val="009479DC"/>
    <w:rsid w:val="00956BA4"/>
    <w:rsid w:val="00956E6E"/>
    <w:rsid w:val="00960532"/>
    <w:rsid w:val="00961440"/>
    <w:rsid w:val="00964B61"/>
    <w:rsid w:val="00966E2C"/>
    <w:rsid w:val="00967350"/>
    <w:rsid w:val="0097040B"/>
    <w:rsid w:val="009708B2"/>
    <w:rsid w:val="0097182F"/>
    <w:rsid w:val="00971CC0"/>
    <w:rsid w:val="00972E3F"/>
    <w:rsid w:val="00973C35"/>
    <w:rsid w:val="00983454"/>
    <w:rsid w:val="00983C10"/>
    <w:rsid w:val="00986F75"/>
    <w:rsid w:val="00986F7E"/>
    <w:rsid w:val="00994B48"/>
    <w:rsid w:val="00995284"/>
    <w:rsid w:val="009A1986"/>
    <w:rsid w:val="009A494A"/>
    <w:rsid w:val="009B099C"/>
    <w:rsid w:val="009B543C"/>
    <w:rsid w:val="009B7067"/>
    <w:rsid w:val="009C4859"/>
    <w:rsid w:val="009C645E"/>
    <w:rsid w:val="009C6932"/>
    <w:rsid w:val="009D12E0"/>
    <w:rsid w:val="009D69C1"/>
    <w:rsid w:val="009E38DE"/>
    <w:rsid w:val="009E6E44"/>
    <w:rsid w:val="009E710D"/>
    <w:rsid w:val="009F2690"/>
    <w:rsid w:val="009F566B"/>
    <w:rsid w:val="009F60D1"/>
    <w:rsid w:val="00A04625"/>
    <w:rsid w:val="00A04750"/>
    <w:rsid w:val="00A07F05"/>
    <w:rsid w:val="00A10B64"/>
    <w:rsid w:val="00A11505"/>
    <w:rsid w:val="00A11593"/>
    <w:rsid w:val="00A13177"/>
    <w:rsid w:val="00A13B4C"/>
    <w:rsid w:val="00A14902"/>
    <w:rsid w:val="00A160B6"/>
    <w:rsid w:val="00A17445"/>
    <w:rsid w:val="00A2116D"/>
    <w:rsid w:val="00A22070"/>
    <w:rsid w:val="00A2494B"/>
    <w:rsid w:val="00A24F5F"/>
    <w:rsid w:val="00A27489"/>
    <w:rsid w:val="00A35A27"/>
    <w:rsid w:val="00A35D2B"/>
    <w:rsid w:val="00A42D27"/>
    <w:rsid w:val="00A43C49"/>
    <w:rsid w:val="00A469D1"/>
    <w:rsid w:val="00A47686"/>
    <w:rsid w:val="00A47A8B"/>
    <w:rsid w:val="00A500DC"/>
    <w:rsid w:val="00A51374"/>
    <w:rsid w:val="00A522A8"/>
    <w:rsid w:val="00A613FC"/>
    <w:rsid w:val="00A6189D"/>
    <w:rsid w:val="00A64160"/>
    <w:rsid w:val="00A65C37"/>
    <w:rsid w:val="00A66407"/>
    <w:rsid w:val="00A66608"/>
    <w:rsid w:val="00A703EB"/>
    <w:rsid w:val="00A70C96"/>
    <w:rsid w:val="00A71960"/>
    <w:rsid w:val="00A72677"/>
    <w:rsid w:val="00A72706"/>
    <w:rsid w:val="00A73570"/>
    <w:rsid w:val="00A75777"/>
    <w:rsid w:val="00A82AC4"/>
    <w:rsid w:val="00A83B7A"/>
    <w:rsid w:val="00A85AF9"/>
    <w:rsid w:val="00A87FE7"/>
    <w:rsid w:val="00A90562"/>
    <w:rsid w:val="00A93D1B"/>
    <w:rsid w:val="00A94633"/>
    <w:rsid w:val="00A9567B"/>
    <w:rsid w:val="00A95B60"/>
    <w:rsid w:val="00A978C4"/>
    <w:rsid w:val="00AA23AB"/>
    <w:rsid w:val="00AA312F"/>
    <w:rsid w:val="00AA34C6"/>
    <w:rsid w:val="00AA3E4D"/>
    <w:rsid w:val="00AA484B"/>
    <w:rsid w:val="00AA49BD"/>
    <w:rsid w:val="00AA526B"/>
    <w:rsid w:val="00AA5311"/>
    <w:rsid w:val="00AB1605"/>
    <w:rsid w:val="00AB292B"/>
    <w:rsid w:val="00AB2EC3"/>
    <w:rsid w:val="00AB4D73"/>
    <w:rsid w:val="00AC2A70"/>
    <w:rsid w:val="00AC4D02"/>
    <w:rsid w:val="00AD041F"/>
    <w:rsid w:val="00AD243C"/>
    <w:rsid w:val="00AD2788"/>
    <w:rsid w:val="00AD2C45"/>
    <w:rsid w:val="00AD3710"/>
    <w:rsid w:val="00AD3A69"/>
    <w:rsid w:val="00AD5B94"/>
    <w:rsid w:val="00AE0147"/>
    <w:rsid w:val="00AE0DA7"/>
    <w:rsid w:val="00AE3DD1"/>
    <w:rsid w:val="00AE3E58"/>
    <w:rsid w:val="00AE6ABE"/>
    <w:rsid w:val="00AE7F15"/>
    <w:rsid w:val="00AF5DC2"/>
    <w:rsid w:val="00AF6986"/>
    <w:rsid w:val="00AF7B74"/>
    <w:rsid w:val="00B04516"/>
    <w:rsid w:val="00B0718E"/>
    <w:rsid w:val="00B12BEC"/>
    <w:rsid w:val="00B154D5"/>
    <w:rsid w:val="00B15982"/>
    <w:rsid w:val="00B17D3A"/>
    <w:rsid w:val="00B21302"/>
    <w:rsid w:val="00B218CF"/>
    <w:rsid w:val="00B239D3"/>
    <w:rsid w:val="00B25C03"/>
    <w:rsid w:val="00B2778B"/>
    <w:rsid w:val="00B31CA5"/>
    <w:rsid w:val="00B32094"/>
    <w:rsid w:val="00B326F5"/>
    <w:rsid w:val="00B33D02"/>
    <w:rsid w:val="00B343E2"/>
    <w:rsid w:val="00B37E04"/>
    <w:rsid w:val="00B408EC"/>
    <w:rsid w:val="00B40D39"/>
    <w:rsid w:val="00B41987"/>
    <w:rsid w:val="00B41F5B"/>
    <w:rsid w:val="00B42E50"/>
    <w:rsid w:val="00B43BA6"/>
    <w:rsid w:val="00B45F82"/>
    <w:rsid w:val="00B47E47"/>
    <w:rsid w:val="00B52D48"/>
    <w:rsid w:val="00B62527"/>
    <w:rsid w:val="00B62B5C"/>
    <w:rsid w:val="00B652AF"/>
    <w:rsid w:val="00B734FD"/>
    <w:rsid w:val="00B777D2"/>
    <w:rsid w:val="00B8047A"/>
    <w:rsid w:val="00B804C5"/>
    <w:rsid w:val="00B80519"/>
    <w:rsid w:val="00B8180A"/>
    <w:rsid w:val="00B90A49"/>
    <w:rsid w:val="00BA09AA"/>
    <w:rsid w:val="00BA0FA8"/>
    <w:rsid w:val="00BA1225"/>
    <w:rsid w:val="00BA2658"/>
    <w:rsid w:val="00BA3C76"/>
    <w:rsid w:val="00BA625E"/>
    <w:rsid w:val="00BA6A5B"/>
    <w:rsid w:val="00BA7B36"/>
    <w:rsid w:val="00BB0ABE"/>
    <w:rsid w:val="00BB1E76"/>
    <w:rsid w:val="00BB5B1A"/>
    <w:rsid w:val="00BB7D6E"/>
    <w:rsid w:val="00BD30C1"/>
    <w:rsid w:val="00BD4336"/>
    <w:rsid w:val="00BD479F"/>
    <w:rsid w:val="00BD4D4D"/>
    <w:rsid w:val="00BD730B"/>
    <w:rsid w:val="00BE0222"/>
    <w:rsid w:val="00BE1BEA"/>
    <w:rsid w:val="00BE4036"/>
    <w:rsid w:val="00BE432E"/>
    <w:rsid w:val="00BE7AD5"/>
    <w:rsid w:val="00BF05C5"/>
    <w:rsid w:val="00BF12DE"/>
    <w:rsid w:val="00BF1308"/>
    <w:rsid w:val="00BF224A"/>
    <w:rsid w:val="00BF255C"/>
    <w:rsid w:val="00BF6F52"/>
    <w:rsid w:val="00BF71CF"/>
    <w:rsid w:val="00C04E6B"/>
    <w:rsid w:val="00C04EB6"/>
    <w:rsid w:val="00C0746B"/>
    <w:rsid w:val="00C12707"/>
    <w:rsid w:val="00C1440F"/>
    <w:rsid w:val="00C14826"/>
    <w:rsid w:val="00C17081"/>
    <w:rsid w:val="00C33FEE"/>
    <w:rsid w:val="00C40C38"/>
    <w:rsid w:val="00C4300F"/>
    <w:rsid w:val="00C43718"/>
    <w:rsid w:val="00C467BA"/>
    <w:rsid w:val="00C46B95"/>
    <w:rsid w:val="00C5178B"/>
    <w:rsid w:val="00C535A6"/>
    <w:rsid w:val="00C54703"/>
    <w:rsid w:val="00C568FC"/>
    <w:rsid w:val="00C61B86"/>
    <w:rsid w:val="00C61C4F"/>
    <w:rsid w:val="00C64EEA"/>
    <w:rsid w:val="00C721F4"/>
    <w:rsid w:val="00C77F08"/>
    <w:rsid w:val="00C8080C"/>
    <w:rsid w:val="00C839F1"/>
    <w:rsid w:val="00C87934"/>
    <w:rsid w:val="00C96532"/>
    <w:rsid w:val="00CA175C"/>
    <w:rsid w:val="00CA5350"/>
    <w:rsid w:val="00CB1870"/>
    <w:rsid w:val="00CB1BC9"/>
    <w:rsid w:val="00CB48A2"/>
    <w:rsid w:val="00CB4E86"/>
    <w:rsid w:val="00CB5A57"/>
    <w:rsid w:val="00CB5F32"/>
    <w:rsid w:val="00CB7390"/>
    <w:rsid w:val="00CB7E8B"/>
    <w:rsid w:val="00CC150F"/>
    <w:rsid w:val="00CC3F55"/>
    <w:rsid w:val="00CC6A53"/>
    <w:rsid w:val="00CC6F53"/>
    <w:rsid w:val="00CC7907"/>
    <w:rsid w:val="00CD227D"/>
    <w:rsid w:val="00CD2576"/>
    <w:rsid w:val="00CD4F15"/>
    <w:rsid w:val="00CD6DA7"/>
    <w:rsid w:val="00CF1248"/>
    <w:rsid w:val="00D019A7"/>
    <w:rsid w:val="00D109B9"/>
    <w:rsid w:val="00D14943"/>
    <w:rsid w:val="00D1515E"/>
    <w:rsid w:val="00D1563F"/>
    <w:rsid w:val="00D21DE9"/>
    <w:rsid w:val="00D23D33"/>
    <w:rsid w:val="00D26344"/>
    <w:rsid w:val="00D333DD"/>
    <w:rsid w:val="00D434D9"/>
    <w:rsid w:val="00D44118"/>
    <w:rsid w:val="00D46FCB"/>
    <w:rsid w:val="00D505A5"/>
    <w:rsid w:val="00D56132"/>
    <w:rsid w:val="00D6156B"/>
    <w:rsid w:val="00D6271E"/>
    <w:rsid w:val="00D62D93"/>
    <w:rsid w:val="00D64317"/>
    <w:rsid w:val="00D64D53"/>
    <w:rsid w:val="00D65394"/>
    <w:rsid w:val="00D656B5"/>
    <w:rsid w:val="00D6761F"/>
    <w:rsid w:val="00D70D33"/>
    <w:rsid w:val="00D7404F"/>
    <w:rsid w:val="00D7556E"/>
    <w:rsid w:val="00D7766F"/>
    <w:rsid w:val="00D8212F"/>
    <w:rsid w:val="00D8237E"/>
    <w:rsid w:val="00D849B1"/>
    <w:rsid w:val="00D84E9B"/>
    <w:rsid w:val="00D85219"/>
    <w:rsid w:val="00D8656C"/>
    <w:rsid w:val="00D879D3"/>
    <w:rsid w:val="00D90620"/>
    <w:rsid w:val="00D94F1A"/>
    <w:rsid w:val="00D95FF1"/>
    <w:rsid w:val="00DA029A"/>
    <w:rsid w:val="00DA2ECC"/>
    <w:rsid w:val="00DA42B9"/>
    <w:rsid w:val="00DA6315"/>
    <w:rsid w:val="00DB109B"/>
    <w:rsid w:val="00DB6C8A"/>
    <w:rsid w:val="00DC0FFE"/>
    <w:rsid w:val="00DC1215"/>
    <w:rsid w:val="00DC309B"/>
    <w:rsid w:val="00DC48CD"/>
    <w:rsid w:val="00DC49AE"/>
    <w:rsid w:val="00DC55B6"/>
    <w:rsid w:val="00DD53EE"/>
    <w:rsid w:val="00DD58AB"/>
    <w:rsid w:val="00DE0897"/>
    <w:rsid w:val="00DE42C5"/>
    <w:rsid w:val="00DF2863"/>
    <w:rsid w:val="00DF28E0"/>
    <w:rsid w:val="00DF5205"/>
    <w:rsid w:val="00E00BDF"/>
    <w:rsid w:val="00E0216A"/>
    <w:rsid w:val="00E03D5F"/>
    <w:rsid w:val="00E04DC7"/>
    <w:rsid w:val="00E0603E"/>
    <w:rsid w:val="00E0745A"/>
    <w:rsid w:val="00E16CAE"/>
    <w:rsid w:val="00E1793D"/>
    <w:rsid w:val="00E17DE8"/>
    <w:rsid w:val="00E21E16"/>
    <w:rsid w:val="00E22050"/>
    <w:rsid w:val="00E24580"/>
    <w:rsid w:val="00E26533"/>
    <w:rsid w:val="00E33DED"/>
    <w:rsid w:val="00E35AE6"/>
    <w:rsid w:val="00E404AE"/>
    <w:rsid w:val="00E41D8C"/>
    <w:rsid w:val="00E42E51"/>
    <w:rsid w:val="00E43723"/>
    <w:rsid w:val="00E526D8"/>
    <w:rsid w:val="00E5711A"/>
    <w:rsid w:val="00E70A2D"/>
    <w:rsid w:val="00E7112B"/>
    <w:rsid w:val="00E73A65"/>
    <w:rsid w:val="00E74E74"/>
    <w:rsid w:val="00E7662F"/>
    <w:rsid w:val="00E8192A"/>
    <w:rsid w:val="00E86D77"/>
    <w:rsid w:val="00E8796D"/>
    <w:rsid w:val="00E93CA6"/>
    <w:rsid w:val="00E96E65"/>
    <w:rsid w:val="00E96FBA"/>
    <w:rsid w:val="00E975FB"/>
    <w:rsid w:val="00EA39DC"/>
    <w:rsid w:val="00EA64D4"/>
    <w:rsid w:val="00EB1B7F"/>
    <w:rsid w:val="00EB2AB3"/>
    <w:rsid w:val="00EB686F"/>
    <w:rsid w:val="00EB6A1A"/>
    <w:rsid w:val="00EB7E61"/>
    <w:rsid w:val="00EC1ABB"/>
    <w:rsid w:val="00EC21E0"/>
    <w:rsid w:val="00EC3224"/>
    <w:rsid w:val="00EC7683"/>
    <w:rsid w:val="00ED103F"/>
    <w:rsid w:val="00ED1156"/>
    <w:rsid w:val="00EE00D4"/>
    <w:rsid w:val="00EE0AA5"/>
    <w:rsid w:val="00EE2712"/>
    <w:rsid w:val="00EE3857"/>
    <w:rsid w:val="00EE481E"/>
    <w:rsid w:val="00F040C0"/>
    <w:rsid w:val="00F044EB"/>
    <w:rsid w:val="00F05AF8"/>
    <w:rsid w:val="00F1199C"/>
    <w:rsid w:val="00F12F36"/>
    <w:rsid w:val="00F164D4"/>
    <w:rsid w:val="00F17884"/>
    <w:rsid w:val="00F17C1E"/>
    <w:rsid w:val="00F26AD4"/>
    <w:rsid w:val="00F351AE"/>
    <w:rsid w:val="00F37A9C"/>
    <w:rsid w:val="00F40348"/>
    <w:rsid w:val="00F42DE8"/>
    <w:rsid w:val="00F44217"/>
    <w:rsid w:val="00F45AD5"/>
    <w:rsid w:val="00F47A8C"/>
    <w:rsid w:val="00F52C62"/>
    <w:rsid w:val="00F531BD"/>
    <w:rsid w:val="00F54311"/>
    <w:rsid w:val="00F56949"/>
    <w:rsid w:val="00F57701"/>
    <w:rsid w:val="00F60316"/>
    <w:rsid w:val="00F61D83"/>
    <w:rsid w:val="00F63896"/>
    <w:rsid w:val="00F6566E"/>
    <w:rsid w:val="00F66F6C"/>
    <w:rsid w:val="00F705E0"/>
    <w:rsid w:val="00F720C2"/>
    <w:rsid w:val="00F74FE1"/>
    <w:rsid w:val="00F8193E"/>
    <w:rsid w:val="00F81D43"/>
    <w:rsid w:val="00F82976"/>
    <w:rsid w:val="00F82BC2"/>
    <w:rsid w:val="00F83409"/>
    <w:rsid w:val="00F85CE7"/>
    <w:rsid w:val="00F8677F"/>
    <w:rsid w:val="00F96A24"/>
    <w:rsid w:val="00F97E68"/>
    <w:rsid w:val="00FA27D6"/>
    <w:rsid w:val="00FB089C"/>
    <w:rsid w:val="00FB4A52"/>
    <w:rsid w:val="00FB50E8"/>
    <w:rsid w:val="00FB5456"/>
    <w:rsid w:val="00FB597F"/>
    <w:rsid w:val="00FB7462"/>
    <w:rsid w:val="00FC75F2"/>
    <w:rsid w:val="00FD3CBA"/>
    <w:rsid w:val="00FE1E4C"/>
    <w:rsid w:val="00FE2410"/>
    <w:rsid w:val="00FE3185"/>
    <w:rsid w:val="00FE4117"/>
    <w:rsid w:val="00FE5686"/>
    <w:rsid w:val="00FE7584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7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2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72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7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727E"/>
    <w:rPr>
      <w:vertAlign w:val="superscript"/>
    </w:rPr>
  </w:style>
  <w:style w:type="table" w:styleId="TableGrid">
    <w:name w:val="Table Grid"/>
    <w:basedOn w:val="TableNormal"/>
    <w:uiPriority w:val="59"/>
    <w:rsid w:val="00557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A17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841166"/>
    <w:pPr>
      <w:spacing w:after="240" w:line="240" w:lineRule="auto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8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3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D89"/>
    <w:rPr>
      <w:b/>
      <w:bCs/>
      <w:sz w:val="20"/>
      <w:szCs w:val="20"/>
    </w:rPr>
  </w:style>
  <w:style w:type="character" w:customStyle="1" w:styleId="st">
    <w:name w:val="st"/>
    <w:basedOn w:val="DefaultParagraphFont"/>
    <w:rsid w:val="00EB7E61"/>
  </w:style>
  <w:style w:type="paragraph" w:styleId="Revision">
    <w:name w:val="Revision"/>
    <w:hidden/>
    <w:uiPriority w:val="99"/>
    <w:semiHidden/>
    <w:rsid w:val="003256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9C"/>
  </w:style>
  <w:style w:type="paragraph" w:styleId="Footer">
    <w:name w:val="footer"/>
    <w:basedOn w:val="Normal"/>
    <w:link w:val="FooterChar"/>
    <w:uiPriority w:val="99"/>
    <w:unhideWhenUsed/>
    <w:rsid w:val="009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9C"/>
  </w:style>
  <w:style w:type="character" w:customStyle="1" w:styleId="tgc">
    <w:name w:val="_tgc"/>
    <w:basedOn w:val="DefaultParagraphFont"/>
    <w:rsid w:val="00781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7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2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72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7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727E"/>
    <w:rPr>
      <w:vertAlign w:val="superscript"/>
    </w:rPr>
  </w:style>
  <w:style w:type="table" w:styleId="TableGrid">
    <w:name w:val="Table Grid"/>
    <w:basedOn w:val="TableNormal"/>
    <w:uiPriority w:val="59"/>
    <w:rsid w:val="00557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A17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841166"/>
    <w:pPr>
      <w:spacing w:after="240" w:line="240" w:lineRule="auto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8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3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D89"/>
    <w:rPr>
      <w:b/>
      <w:bCs/>
      <w:sz w:val="20"/>
      <w:szCs w:val="20"/>
    </w:rPr>
  </w:style>
  <w:style w:type="character" w:customStyle="1" w:styleId="st">
    <w:name w:val="st"/>
    <w:basedOn w:val="DefaultParagraphFont"/>
    <w:rsid w:val="00EB7E61"/>
  </w:style>
  <w:style w:type="paragraph" w:styleId="Revision">
    <w:name w:val="Revision"/>
    <w:hidden/>
    <w:uiPriority w:val="99"/>
    <w:semiHidden/>
    <w:rsid w:val="003256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9C"/>
  </w:style>
  <w:style w:type="paragraph" w:styleId="Footer">
    <w:name w:val="footer"/>
    <w:basedOn w:val="Normal"/>
    <w:link w:val="FooterChar"/>
    <w:uiPriority w:val="99"/>
    <w:unhideWhenUsed/>
    <w:rsid w:val="009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9C"/>
  </w:style>
  <w:style w:type="character" w:customStyle="1" w:styleId="tgc">
    <w:name w:val="_tgc"/>
    <w:basedOn w:val="DefaultParagraphFont"/>
    <w:rsid w:val="0078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Kur95</b:Tag>
    <b:SourceType>JournalArticle</b:SourceType>
    <b:Guid>{16C05965-C325-4079-AB86-9283D63129EC}</b:Guid>
    <b:Title>Tension-dependent changes of the intracellular calcium transients in ferret ventricular muscles</b:Title>
    <b:JournalName>Hournal of Physiology</b:JournalName>
    <b:Year>1995</b:Year>
    <b:Pages>617-625</b:Pages>
    <b:Volume>3</b:Volume>
    <b:Issue>489</b:Issue>
    <b:Author>
      <b:Author>
        <b:NameList>
          <b:Person>
            <b:Last>Kurihara</b:Last>
            <b:First>Satoshi</b:First>
          </b:Person>
          <b:Person>
            <b:Last>Komukai</b:Last>
            <b:First>Kimiaki</b:First>
          </b:Person>
        </b:NameList>
      </b:Author>
    </b:Author>
    <b:RefOrder>4</b:RefOrder>
  </b:Source>
  <b:Source>
    <b:Tag>Opi98</b:Tag>
    <b:SourceType>Book</b:SourceType>
    <b:Guid>{1FD6E3E6-C76B-4296-8631-AE4AE13B51D0}</b:Guid>
    <b:Title>The Heart: Physiology from Cell to Circulation</b:Title>
    <b:Year>1998</b:Year>
    <b:City>Philadelphia</b:City>
    <b:Publisher>Lippincott Williams &amp; Wilkins</b:Publisher>
    <b:Author>
      <b:Author>
        <b:NameList>
          <b:Person>
            <b:Last>Opie</b:Last>
            <b:First>Lionel</b:First>
          </b:Person>
        </b:NameList>
      </b:Author>
    </b:Author>
    <b:RefOrder>9</b:RefOrder>
  </b:Source>
  <b:Source>
    <b:Tag>Ric08</b:Tag>
    <b:SourceType>JournalArticle</b:SourceType>
    <b:Guid>{D5B1FD52-F033-4D82-8472-940531D82B95}</b:Guid>
    <b:Title>Approximate Model of Cooperative Activation and Crossbridge Cycling in Cardiac Muscle Using Ordinary Differential Equations</b:Title>
    <b:JournalName>Biophysical Journal</b:JournalName>
    <b:Year>2008</b:Year>
    <b:Pages>2368-2390</b:Pages>
    <b:Volume>95</b:Volume>
    <b:Author>
      <b:Author>
        <b:NameList>
          <b:Person>
            <b:Last>Rice</b:Last>
            <b:Middle>Jeremy</b:Middle>
            <b:First>John</b:First>
          </b:Person>
          <b:Person>
            <b:Last>Wang</b:Last>
            <b:First>Fei</b:First>
          </b:Person>
          <b:Person>
            <b:Last>Bers</b:Last>
            <b:First>Donald</b:First>
          </b:Person>
          <b:Person>
            <b:Last>de Tombe</b:Last>
            <b:Middle>P.</b:Middle>
            <b:First>Pieter</b:First>
          </b:Person>
        </b:NameList>
      </b:Author>
    </b:Author>
    <b:RefOrder>1</b:RefOrder>
  </b:Source>
  <b:Source>
    <b:Tag>Col84</b:Tag>
    <b:SourceType>JournalArticle</b:SourceType>
    <b:Guid>{CB3A44FB-915C-44BB-951F-2DC666B1BC76}</b:Guid>
    <b:Title>Left Ventricular End-Systolic Wall Stress-Velocity of Fiber Shortening Relation: A Load-Independent Index of Myocardial Contractility</b:Title>
    <b:JournalName>Journal of the American College of Cardiology</b:JournalName>
    <b:Year>1984</b:Year>
    <b:Pages>715-724</b:Pages>
    <b:Volume>4</b:Volume>
    <b:Issue>4</b:Issue>
    <b:Author>
      <b:Author>
        <b:NameList>
          <b:Person>
            <b:Last>Colan</b:Last>
            <b:First>Steven</b:First>
          </b:Person>
          <b:Person>
            <b:Last>Borow</b:Last>
            <b:First>Kenneth</b:First>
          </b:Person>
          <b:Person>
            <b:Last>Neumann</b:Last>
            <b:First>Alexander</b:First>
          </b:Person>
        </b:NameList>
      </b:Author>
    </b:Author>
    <b:RefOrder>27</b:RefOrder>
  </b:Source>
  <b:Source>
    <b:Tag>Tra10</b:Tag>
    <b:SourceType>JournalArticle</b:SourceType>
    <b:Guid>{3B538F31-11B6-4C1A-A213-3ED82382C35A}</b:Guid>
    <b:Title>A Metabolite-Sensitive, Thermodynamically Constrained Model of Cardiac Cross-Bridge Cycling: Implications for Force Development during Ischemia</b:Title>
    <b:JournalName>Biophysical Journal</b:JournalName>
    <b:Year>2010</b:Year>
    <b:Pages>267-276</b:Pages>
    <b:Volume>98</b:Volume>
    <b:Author>
      <b:Author>
        <b:NameList>
          <b:Person>
            <b:Last>Tran</b:Last>
            <b:First>Kenneth</b:First>
          </b:Person>
          <b:Person>
            <b:Last>Smith</b:Last>
            <b:Middle>P.</b:Middle>
            <b:First>Nicolas</b:First>
          </b:Person>
          <b:Person>
            <b:Last>Loiselle</b:Last>
            <b:Middle>S.</b:Middle>
            <b:First>Denis</b:First>
          </b:Person>
          <b:Person>
            <b:Last>Crampin</b:Last>
            <b:Middle>J.</b:Middle>
            <b:First>Edmund</b:First>
          </b:Person>
        </b:NameList>
      </b:Author>
    </b:Author>
    <b:RefOrder>20</b:RefOrder>
  </b:Source>
  <b:Source>
    <b:Tag>Hin04</b:Tag>
    <b:SourceType>JournalArticle</b:SourceType>
    <b:Guid>{AD692294-238D-4DA8-99C0-14AE5EF878F0}</b:Guid>
    <b:Title>A simplified local control model of Calcium-Induced Calcium Release in Cardiac Ventricular Myocytes</b:Title>
    <b:JournalName>Biophysical Journal</b:JournalName>
    <b:Year>2004</b:Year>
    <b:Pages>3723-3736</b:Pages>
    <b:Volume>87</b:Volume>
    <b:Issue>6</b:Issue>
    <b:Author>
      <b:Author>
        <b:NameList>
          <b:Person>
            <b:Last>Hinch</b:Last>
            <b:First>R.</b:First>
          </b:Person>
          <b:Person>
            <b:Last>GreenStein</b:Last>
            <b:First>J.L.</b:First>
          </b:Person>
          <b:Person>
            <b:Last>Tanskanen</b:Last>
            <b:First>A.J.</b:First>
          </b:Person>
          <b:Person>
            <b:Last>Xu</b:Last>
            <b:First>L.</b:First>
          </b:Person>
          <b:Person>
            <b:Last>Winslow</b:Last>
            <b:First>R.L.</b:First>
          </b:Person>
        </b:NameList>
      </b:Author>
    </b:Author>
    <b:RefOrder>2</b:RefOrder>
  </b:Source>
  <b:Source>
    <b:Tag>Rog94</b:Tag>
    <b:SourceType>JournalArticle</b:SourceType>
    <b:Guid>{6F7F4DD7-7827-4AA7-8EB6-9AA5E14C5DDF}</b:Guid>
    <b:Title>A collocation-Galerkin finite element model of cardiac action potential propagation</b:Title>
    <b:Year>1994</b:Year>
    <b:JournalName>IEEE Transactions on Biomedical Engineering</b:JournalName>
    <b:Pages>743-757</b:Pages>
    <b:Volume>41</b:Volume>
    <b:Issue>8</b:Issue>
    <b:Author>
      <b:Author>
        <b:NameList>
          <b:Person>
            <b:Last>Rogers</b:Last>
            <b:First>J.M.</b:First>
          </b:Person>
          <b:Person>
            <b:Last>McCulloch</b:Last>
            <b:First>A.D.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B64ACC-2932-4FF9-BA9B-3EA4F2DA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14662</Words>
  <Characters>83579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98045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</cp:revision>
  <cp:lastPrinted>2016-10-26T20:49:00Z</cp:lastPrinted>
  <dcterms:created xsi:type="dcterms:W3CDTF">2016-10-27T02:54:00Z</dcterms:created>
  <dcterms:modified xsi:type="dcterms:W3CDTF">2016-10-27T02:54:00Z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zotero-version="4.0.26.1"&gt;&lt;session id="vVHetoUj"/&gt;&lt;style id="http://www.zotero.org/styles/the-journal-of-physiology"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value="0"/&gt;&lt;/prefs&gt;&lt;/data&gt;</vt:lpwstr>
  </property>
</Properties>
</file>